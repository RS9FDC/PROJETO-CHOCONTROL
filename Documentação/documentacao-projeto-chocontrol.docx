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D338" w14:textId="3C3E583A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FB3A252" w14:textId="215A9352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BDEB926" w14:textId="20733670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CC7A142" w14:textId="44E2A788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5407E33" w14:textId="7C3EF4BD" w:rsidR="3B5B0CCE" w:rsidRDefault="3B5B0CCE" w:rsidP="3B5B0CCE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C8E7E36" w14:textId="5D9AAB23" w:rsidR="51B06E2F" w:rsidRDefault="51B06E2F" w:rsidP="6E4B6440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Documentação do Projeto </w:t>
      </w:r>
      <w:r w:rsidR="7010F850"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Choc</w:t>
      </w:r>
      <w:r w:rsidR="2EF80183" w:rsidRPr="6E4B6440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ontrol</w:t>
      </w:r>
    </w:p>
    <w:p w14:paraId="7BC250EE" w14:textId="302FC575" w:rsidR="20D94E69" w:rsidRDefault="20D94E69" w:rsidP="6E4B644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36A9EF3">
        <w:rPr>
          <w:rFonts w:ascii="Arial" w:eastAsia="Arial" w:hAnsi="Arial" w:cs="Arial"/>
          <w:color w:val="000000" w:themeColor="text1"/>
          <w:sz w:val="32"/>
          <w:szCs w:val="32"/>
        </w:rPr>
        <w:t>SIS</w:t>
      </w:r>
      <w:r w:rsidR="242A9AA4" w:rsidRPr="436A9EF3">
        <w:rPr>
          <w:rFonts w:ascii="Arial" w:eastAsia="Arial" w:hAnsi="Arial" w:cs="Arial"/>
          <w:color w:val="000000" w:themeColor="text1"/>
          <w:sz w:val="32"/>
          <w:szCs w:val="32"/>
        </w:rPr>
        <w:t xml:space="preserve"> – Pesquisa e Inovação </w:t>
      </w:r>
    </w:p>
    <w:p w14:paraId="650C3FA1" w14:textId="012F403A" w:rsidR="3B5B0CCE" w:rsidRDefault="3B5B0CCE" w:rsidP="6E4B644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F19552" w14:textId="4735133A" w:rsidR="3B5B0CCE" w:rsidRDefault="3B5B0CCE" w:rsidP="6E4B6440">
      <w:pPr>
        <w:spacing w:line="360" w:lineRule="auto"/>
      </w:pPr>
      <w:r>
        <w:br w:type="page"/>
      </w:r>
    </w:p>
    <w:p w14:paraId="6E0FE05B" w14:textId="7FE3F9A2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Contexto:</w:t>
      </w:r>
    </w:p>
    <w:p w14:paraId="7C99E48C" w14:textId="2519665E" w:rsidR="4C3B55E9" w:rsidRDefault="609F9DE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indústria do chocolate</w:t>
      </w:r>
      <w:r w:rsidR="75F9801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no Brasil é uma parcela do setor alimentício </w:t>
      </w:r>
      <w:r w:rsidR="5D2B4C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64F410E5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demonstra crescimento</w:t>
      </w:r>
      <w:r w:rsidR="73B13410" w:rsidRPr="6E4B6440">
        <w:rPr>
          <w:rFonts w:ascii="Arial" w:eastAsia="Arial" w:hAnsi="Arial" w:cs="Arial"/>
          <w:color w:val="000000" w:themeColor="text1"/>
          <w:sz w:val="24"/>
          <w:szCs w:val="24"/>
        </w:rPr>
        <w:t>, com</w:t>
      </w:r>
      <w:r w:rsidR="760B0F34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o seu volume de produção</w:t>
      </w:r>
      <w:r w:rsidR="159F88A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44EF9B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aumentando </w:t>
      </w:r>
      <w:r w:rsidR="40DC3BCA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consistentemente nos últimos anos</w:t>
      </w:r>
      <w:r w:rsidR="40DC3B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Entre 2021 e 2022 o </w:t>
      </w:r>
      <w:r w:rsidR="41C67EE5" w:rsidRPr="6E4B6440">
        <w:rPr>
          <w:rFonts w:ascii="Arial" w:eastAsia="Arial" w:hAnsi="Arial" w:cs="Arial"/>
          <w:color w:val="000000" w:themeColor="text1"/>
          <w:sz w:val="24"/>
          <w:szCs w:val="24"/>
        </w:rPr>
        <w:t>crescimento</w:t>
      </w:r>
      <w:r w:rsidR="40DC3BC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foi de 8</w:t>
      </w:r>
      <w:r w:rsidR="019D3776" w:rsidRPr="6E4B6440">
        <w:rPr>
          <w:rFonts w:ascii="Arial" w:eastAsia="Arial" w:hAnsi="Arial" w:cs="Arial"/>
          <w:color w:val="000000" w:themeColor="text1"/>
          <w:sz w:val="24"/>
          <w:szCs w:val="24"/>
        </w:rPr>
        <w:t>%, por exemplo.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Levantamentos também indicam um </w:t>
      </w:r>
      <w:r w:rsidR="6877E555" w:rsidRPr="6E4B6440">
        <w:rPr>
          <w:rFonts w:ascii="Arial" w:eastAsia="Arial" w:hAnsi="Arial" w:cs="Arial"/>
          <w:color w:val="000000" w:themeColor="text1"/>
          <w:sz w:val="24"/>
          <w:szCs w:val="24"/>
        </w:rPr>
        <w:t>crescimento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16,2</w:t>
      </w:r>
      <w:r w:rsidR="45C3440F" w:rsidRPr="6E4B6440">
        <w:rPr>
          <w:rFonts w:ascii="Arial" w:eastAsia="Arial" w:hAnsi="Arial" w:cs="Arial"/>
          <w:color w:val="000000" w:themeColor="text1"/>
          <w:sz w:val="24"/>
          <w:szCs w:val="24"/>
        </w:rPr>
        <w:t>%</w:t>
      </w:r>
      <w:r w:rsidR="749DB94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nos faturamentos do setor durante esse mesmo período. 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 empresa de </w:t>
      </w:r>
      <w:r w:rsidR="7AC6FD0A" w:rsidRPr="6E4B6440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mercado </w:t>
      </w:r>
      <w:r w:rsidR="61B485FC" w:rsidRPr="6E4B6440">
        <w:rPr>
          <w:rFonts w:ascii="Arial" w:eastAsia="Arial" w:hAnsi="Arial" w:cs="Arial"/>
          <w:color w:val="000000" w:themeColor="text1"/>
          <w:sz w:val="24"/>
          <w:szCs w:val="24"/>
        </w:rPr>
        <w:t>Statista</w:t>
      </w:r>
      <w:r w:rsidR="3132AA4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calcula que </w:t>
      </w:r>
      <w:r w:rsidR="0D35D770" w:rsidRPr="6E4B6440">
        <w:rPr>
          <w:rFonts w:ascii="Arial" w:eastAsia="Arial" w:hAnsi="Arial" w:cs="Arial"/>
          <w:color w:val="000000" w:themeColor="text1"/>
          <w:sz w:val="24"/>
          <w:szCs w:val="24"/>
        </w:rPr>
        <w:t>até 20</w:t>
      </w:r>
      <w:r w:rsidR="0A7B47DF" w:rsidRPr="6E4B6440">
        <w:rPr>
          <w:rFonts w:ascii="Arial" w:eastAsia="Arial" w:hAnsi="Arial" w:cs="Arial"/>
          <w:color w:val="000000" w:themeColor="text1"/>
          <w:sz w:val="24"/>
          <w:szCs w:val="24"/>
        </w:rPr>
        <w:t>28</w:t>
      </w:r>
      <w:r w:rsidR="56BEEA7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o mercado de chocolate brasileiro </w:t>
      </w:r>
      <w:r w:rsidR="670473D9" w:rsidRPr="6E4B6440">
        <w:rPr>
          <w:rFonts w:ascii="Arial" w:eastAsia="Arial" w:hAnsi="Arial" w:cs="Arial"/>
          <w:color w:val="000000" w:themeColor="text1"/>
          <w:sz w:val="24"/>
          <w:szCs w:val="24"/>
        </w:rPr>
        <w:t>terá um</w:t>
      </w:r>
      <w:r w:rsidR="5E42C00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E42C005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aumento de 24,88%</w:t>
      </w:r>
      <w:r w:rsidR="5E42C00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65478F2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9D401F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5AC2956" w14:textId="0FA48E29" w:rsidR="004A0DC4" w:rsidRDefault="00146E48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07E9B" wp14:editId="7679E83F">
            <wp:simplePos x="0" y="0"/>
            <wp:positionH relativeFrom="column">
              <wp:posOffset>1170305</wp:posOffset>
            </wp:positionH>
            <wp:positionV relativeFrom="paragraph">
              <wp:posOffset>501650</wp:posOffset>
            </wp:positionV>
            <wp:extent cx="3053715" cy="25768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488" w:rsidRPr="00367488">
        <w:rPr>
          <w:rFonts w:ascii="Arial" w:eastAsia="Arial" w:hAnsi="Arial" w:cs="Arial"/>
          <w:color w:val="000000" w:themeColor="text1"/>
          <w:sz w:val="24"/>
          <w:szCs w:val="24"/>
        </w:rPr>
        <w:t>O mercado econômico do chocolate na América do Sul, tende a crescer a uma CAGR (taxa de crescimento anual composta) de 4,20% até 2029.</w:t>
      </w:r>
    </w:p>
    <w:p w14:paraId="443E4A65" w14:textId="199BB900" w:rsidR="00FC59A4" w:rsidRDefault="00FC59A4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996669" w14:textId="77777777" w:rsidR="00EC7AEF" w:rsidRDefault="00EC7AE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68E19" w14:textId="44AFE76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F59D1C5" w14:textId="2DABE52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188113D" w14:textId="3BB4AC8D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1400233" w14:textId="709010C6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52B86A7" w14:textId="4FACA9C5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3E4A9A" w14:textId="076439E3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AD5C897" w14:textId="7767920E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140043C" w14:textId="516C9174" w:rsidR="6E4B6440" w:rsidRDefault="6E4B6440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A8C0C7" w14:textId="2B7A76C7" w:rsidR="00EC7AEF" w:rsidRDefault="004976D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Dentre os países da América do Sul, o Brasil lidera os rankings de crescimento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no ramo, como mostrado no gráfico:</w:t>
      </w:r>
    </w:p>
    <w:p w14:paraId="60A20299" w14:textId="76CCE410" w:rsidR="004976DF" w:rsidRDefault="00C96F1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2D563FDC" wp14:editId="7FDF36F2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2639695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C07EA" w14:textId="35DA3B5A" w:rsidR="6E4B6440" w:rsidRDefault="4EA4F075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777F2E4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Mordor Intelligence, </w:t>
      </w:r>
      <w:r w:rsidR="55E76CB2" w:rsidRPr="7E4D8131">
        <w:rPr>
          <w:rFonts w:ascii="Arial" w:eastAsia="Arial" w:hAnsi="Arial" w:cs="Arial"/>
          <w:color w:val="000000" w:themeColor="text1"/>
          <w:sz w:val="24"/>
          <w:szCs w:val="24"/>
        </w:rPr>
        <w:t>outra</w:t>
      </w:r>
      <w:r w:rsidR="777F2E4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empresa de análise de dados </w:t>
      </w:r>
      <w:r w:rsidR="34946544" w:rsidRPr="7E4D8131">
        <w:rPr>
          <w:rFonts w:ascii="Arial" w:eastAsia="Arial" w:hAnsi="Arial" w:cs="Arial"/>
          <w:color w:val="000000" w:themeColor="text1"/>
          <w:sz w:val="24"/>
          <w:szCs w:val="24"/>
        </w:rPr>
        <w:t>mercadológicos,</w:t>
      </w:r>
      <w:r w:rsidR="32FBD00B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estima que </w:t>
      </w:r>
      <w:r w:rsidR="32FBD00B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essa expansão do mercado fará com que a </w:t>
      </w:r>
      <w:r w:rsidR="20A70D2F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indústria</w:t>
      </w:r>
      <w:r w:rsidR="32FBD00B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valha US$ 5,23 bilhões</w:t>
      </w:r>
      <w:r w:rsidR="223198A0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até 2030</w:t>
      </w:r>
      <w:r w:rsidR="223198A0" w:rsidRPr="7E4D813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34946544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FD7772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Comparando o Brasil com outros países da América Latina </w:t>
      </w:r>
      <w:r w:rsidR="6F2F459C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percebe-se a diferença no número de exportações e </w:t>
      </w:r>
      <w:r w:rsidR="7597D662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expansão </w:t>
      </w:r>
      <w:r w:rsidR="6F2F459C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do setor de chocolates. </w:t>
      </w:r>
      <w:r w:rsidR="0601E28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5D13B258" w:rsidRPr="7E4D8131">
        <w:rPr>
          <w:rFonts w:ascii="Arial" w:eastAsia="Arial" w:hAnsi="Arial" w:cs="Arial"/>
          <w:color w:val="000000" w:themeColor="text1"/>
          <w:sz w:val="24"/>
          <w:szCs w:val="24"/>
        </w:rPr>
        <w:t>Equador</w:t>
      </w:r>
      <w:r w:rsidR="0601E287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, Peru, Colômbia e a República Dominicana juntos exportaram </w:t>
      </w:r>
      <w:r w:rsidR="0B08F04B" w:rsidRPr="7E4D8131">
        <w:rPr>
          <w:rFonts w:ascii="Arial" w:eastAsia="Arial" w:hAnsi="Arial" w:cs="Arial"/>
          <w:color w:val="000000" w:themeColor="text1"/>
          <w:sz w:val="24"/>
          <w:szCs w:val="24"/>
        </w:rPr>
        <w:t>aproximadamente 24,163 toneladas de chocolate e</w:t>
      </w:r>
      <w:r w:rsidR="36D6ACE6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CB39DFF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produtos </w:t>
      </w:r>
      <w:r w:rsidR="36D6ACE6" w:rsidRPr="7E4D8131">
        <w:rPr>
          <w:rFonts w:ascii="Arial" w:eastAsia="Arial" w:hAnsi="Arial" w:cs="Arial"/>
          <w:color w:val="000000" w:themeColor="text1"/>
          <w:sz w:val="24"/>
          <w:szCs w:val="24"/>
        </w:rPr>
        <w:t>derivados</w:t>
      </w:r>
      <w:r w:rsidR="11BBC999" w:rsidRPr="7E4D8131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2020 e 2021, no mesmo período </w:t>
      </w:r>
      <w:r w:rsidR="11BBC999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Brasil exportou 33,354</w:t>
      </w:r>
      <w:r w:rsidR="14E22A9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com</w:t>
      </w:r>
      <w:r w:rsidR="49D5702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aumentos nos</w:t>
      </w:r>
      <w:r w:rsidR="14E22A9D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anos </w:t>
      </w:r>
      <w:r w:rsidR="66B82896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seguintes</w:t>
      </w:r>
      <w:r w:rsidR="312500D2" w:rsidRPr="7E4D813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312500D2" w:rsidRPr="7E4D8131">
        <w:rPr>
          <w:rFonts w:ascii="Arial" w:eastAsia="Arial" w:hAnsi="Arial" w:cs="Arial"/>
          <w:color w:val="000000" w:themeColor="text1"/>
          <w:sz w:val="24"/>
          <w:szCs w:val="24"/>
        </w:rPr>
        <w:t>movendo 35,8 mil toneladas em 2022</w:t>
      </w:r>
      <w:r w:rsidR="0DF957F9" w:rsidRPr="7E4D813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7028D" w14:textId="7BE17DB2" w:rsidR="302F9496" w:rsidRDefault="302F9496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 gráfico abaixo demonstra o crescimento da exportação de chocolate brasileira nos </w:t>
      </w:r>
      <w:r w:rsidR="36962AFA" w:rsidRPr="6E4B6440">
        <w:rPr>
          <w:rFonts w:ascii="Arial" w:eastAsia="Arial" w:hAnsi="Arial" w:cs="Arial"/>
          <w:color w:val="000000" w:themeColor="text1"/>
          <w:sz w:val="24"/>
          <w:szCs w:val="24"/>
        </w:rPr>
        <w:t>últimos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anos </w:t>
      </w:r>
      <w:r w:rsidR="3A8B6F24" w:rsidRPr="6E4B6440">
        <w:rPr>
          <w:rFonts w:ascii="Arial" w:eastAsia="Arial" w:hAnsi="Arial" w:cs="Arial"/>
          <w:color w:val="000000" w:themeColor="text1"/>
          <w:sz w:val="24"/>
          <w:szCs w:val="24"/>
        </w:rPr>
        <w:t>(2019 – 2023)</w:t>
      </w:r>
    </w:p>
    <w:p w14:paraId="72C877C3" w14:textId="5DBAF7B6" w:rsidR="6163F19C" w:rsidRDefault="6163F19C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B5E65D" wp14:editId="6986EDCE">
            <wp:extent cx="4572000" cy="2381250"/>
            <wp:effectExtent l="0" t="0" r="0" b="0"/>
            <wp:docPr id="1684634973" name="Picture 168463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34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15D" w14:textId="330A5605" w:rsidR="21C119AC" w:rsidRDefault="6B9AF300" w:rsidP="6E4B6440">
      <w:pPr>
        <w:spacing w:line="360" w:lineRule="auto"/>
        <w:jc w:val="both"/>
        <w:rPr>
          <w:del w:id="0" w:author="BRUNO SANTOS MILICI ." w:date="2024-03-05T04:22:00Z"/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presença na exportação, de acordo com a Associação Brasileira da Indústria de Chocolates, Amendoim e Balas (ABICAB),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135 países diferentes são destinos da exportação de chocolates brasileiros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2266FCD" w14:textId="54A3846B" w:rsidR="6E4B6440" w:rsidRDefault="235EF41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O consumo do doce também é extremamente </w:t>
      </w:r>
      <w:r w:rsidR="2A8721A8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rentável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do país. </w:t>
      </w:r>
      <w:r w:rsidR="23CF5BB9" w:rsidRPr="1F94734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70880BB3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egundo a empresa de pesquisa de mercado Kantar, no ano de 2021 </w:t>
      </w:r>
      <w:r w:rsidR="70880BB3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brasileiro gastou com chocolate, em média, R$ 89,32</w:t>
      </w:r>
      <w:r w:rsidR="2A562D0F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por mês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0835BE7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grande </w:t>
      </w:r>
      <w:r w:rsidR="3C408BB1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número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de variações no produto é um dos principais fatores que contribui a</w:t>
      </w:r>
      <w:r w:rsidR="70CB49D5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consumo nacional</w:t>
      </w:r>
      <w:r w:rsidR="27C83255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3FB6FD8"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consumidor tem a oportunidade de escolher entre versões amargas, ao leite, sem açúcar, com ou sem nozes, e muito mais, quando vai ao mercado. </w:t>
      </w:r>
      <w:r w:rsidR="0E0D35C6" w:rsidRPr="1F947344">
        <w:rPr>
          <w:rFonts w:ascii="Arial" w:eastAsia="Arial" w:hAnsi="Arial" w:cs="Arial"/>
          <w:color w:val="000000" w:themeColor="text1"/>
          <w:sz w:val="24"/>
          <w:szCs w:val="24"/>
        </w:rPr>
        <w:t>Segundo dados da Associação Brasileira da Indústria do Chocolate, mais de</w:t>
      </w:r>
      <w:r w:rsidR="0E0D35C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75% da população brasileira consome chocolates</w:t>
      </w:r>
      <w:r w:rsidR="0E0D35C6" w:rsidRPr="1F947344">
        <w:rPr>
          <w:rFonts w:ascii="Arial" w:eastAsia="Arial" w:hAnsi="Arial" w:cs="Arial"/>
          <w:color w:val="000000" w:themeColor="text1"/>
          <w:sz w:val="24"/>
          <w:szCs w:val="24"/>
        </w:rPr>
        <w:t>, e 35% da população brasileira provavelmente prefere chocolate a qualquer alimento ou bebida</w:t>
      </w:r>
      <w:r w:rsidR="077B0B2E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, considerando esses dados é notório 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>a importância do chocolate para o brasileiro</w:t>
      </w:r>
      <w:r w:rsidR="26D8020F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EF8FF6C" w:rsidRPr="1F947344">
        <w:rPr>
          <w:rFonts w:ascii="Arial" w:eastAsia="Arial" w:hAnsi="Arial" w:cs="Arial"/>
          <w:color w:val="000000" w:themeColor="text1"/>
          <w:sz w:val="24"/>
          <w:szCs w:val="24"/>
        </w:rPr>
        <w:t>dado</w:t>
      </w:r>
      <w:r w:rsidR="6D59647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que em </w:t>
      </w:r>
      <w:r w:rsidR="3FD1E173" w:rsidRPr="1F947344">
        <w:rPr>
          <w:rFonts w:ascii="Arial" w:eastAsia="Arial" w:hAnsi="Arial" w:cs="Arial"/>
          <w:color w:val="000000" w:themeColor="text1"/>
          <w:sz w:val="24"/>
          <w:szCs w:val="24"/>
        </w:rPr>
        <w:t>um grupo de 4 pessoas em média 3 são consumidores ativos do chocolate</w:t>
      </w:r>
      <w:r w:rsidR="48E47E31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7644C09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8E47E31" w:rsidRPr="1F947344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importante </w:t>
      </w:r>
      <w:r w:rsidR="37E4EE45" w:rsidRPr="1F947344">
        <w:rPr>
          <w:rFonts w:ascii="Arial" w:eastAsia="Arial" w:hAnsi="Arial" w:cs="Arial"/>
          <w:color w:val="000000" w:themeColor="text1"/>
          <w:sz w:val="24"/>
          <w:szCs w:val="24"/>
        </w:rPr>
        <w:t>cita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r também </w:t>
      </w:r>
      <w:r w:rsidR="00813406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em 2022, 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>o aumento da venda do chocolate em datas comemorativas</w:t>
      </w:r>
      <w:r w:rsidR="6C6E5E27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4B56135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como </w:t>
      </w:r>
      <w:r w:rsidR="2E05F9AD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4ADEFC9D" w:rsidRPr="1F947344">
        <w:rPr>
          <w:rFonts w:ascii="Arial" w:eastAsia="Arial" w:hAnsi="Arial" w:cs="Arial"/>
          <w:color w:val="000000" w:themeColor="text1"/>
          <w:sz w:val="24"/>
          <w:szCs w:val="24"/>
        </w:rPr>
        <w:t>Páscoa</w:t>
      </w:r>
      <w:r w:rsidR="4184192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ger</w:t>
      </w:r>
      <w:r w:rsidR="6982FEC8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ou</w:t>
      </w:r>
      <w:r w:rsidR="41841926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</w:t>
      </w:r>
      <w:r w:rsidR="5000ED2A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aumento</w:t>
      </w:r>
      <w:r w:rsidR="352A7A9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 vendas no Brasil </w:t>
      </w:r>
      <w:r w:rsidR="6C760DF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 36</w:t>
      </w:r>
      <w:r w:rsidR="35C43424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%</w:t>
      </w:r>
      <w:r w:rsidR="352A7A9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EBF6837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comparado a</w:t>
      </w:r>
      <w:r w:rsidR="46D7706D"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ano anterior</w:t>
      </w:r>
      <w:r w:rsidR="35BC0227" w:rsidRPr="1F94734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6D7706D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de acordo com a Associação </w:t>
      </w:r>
      <w:r w:rsidR="37DA2780" w:rsidRPr="1F947344">
        <w:rPr>
          <w:rFonts w:ascii="Arial" w:eastAsia="Arial" w:hAnsi="Arial" w:cs="Arial"/>
          <w:color w:val="000000" w:themeColor="text1"/>
          <w:sz w:val="24"/>
          <w:szCs w:val="24"/>
        </w:rPr>
        <w:t>Paulista de Supermercados</w:t>
      </w:r>
      <w:r w:rsidR="02B450E1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57BEC08" w14:textId="2E8EE22A" w:rsidR="485CAAD5" w:rsidRDefault="485CAAD5" w:rsidP="6E4B6440">
      <w:pPr>
        <w:spacing w:line="36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A tabela abaixo expressa que o Brasil está em </w:t>
      </w:r>
      <w:r w:rsidRPr="6E4B6440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6º lugar </w:t>
      </w:r>
      <w:r w:rsidRPr="6E4B6440">
        <w:rPr>
          <w:rFonts w:ascii="Arial" w:eastAsia="Arial" w:hAnsi="Arial" w:cs="Arial"/>
          <w:color w:val="333333"/>
          <w:sz w:val="24"/>
          <w:szCs w:val="24"/>
        </w:rPr>
        <w:t>no ranking mundial de países que consomem produtos de cacau.</w:t>
      </w:r>
    </w:p>
    <w:p w14:paraId="36E91B53" w14:textId="65B18600" w:rsidR="462B7D1F" w:rsidRDefault="462B7D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34CD4" w14:textId="7977C2D7" w:rsidR="485CAAD5" w:rsidRDefault="485CAAD5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3735A3" wp14:editId="4C236048">
            <wp:extent cx="2400424" cy="2717940"/>
            <wp:effectExtent l="0" t="0" r="0" b="0"/>
            <wp:docPr id="1904971042" name="Picture 196500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08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3BE" w14:textId="35D7CED9" w:rsidR="462B7D1F" w:rsidRDefault="462B7D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99FF57" w14:textId="2444E173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Em um artigo publicado em 2017 pelo site de notícias americano </w:t>
      </w:r>
      <w:r w:rsidRPr="6E4B6440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Business Insider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foi revelado que devido a </w:t>
      </w:r>
      <w:r w:rsidRPr="6E4B6440">
        <w:rPr>
          <w:rFonts w:ascii="Arial" w:eastAsia="Arial" w:hAnsi="Arial" w:cs="Arial"/>
          <w:sz w:val="24"/>
          <w:szCs w:val="24"/>
        </w:rPr>
        <w:t xml:space="preserve">uma série de fatores climáticos que </w:t>
      </w:r>
      <w:r w:rsidRPr="6E4B6440">
        <w:rPr>
          <w:rFonts w:ascii="Arial" w:eastAsia="Arial" w:hAnsi="Arial" w:cs="Arial"/>
          <w:b/>
          <w:bCs/>
          <w:sz w:val="24"/>
          <w:szCs w:val="24"/>
        </w:rPr>
        <w:t>afetam a cadeia de produção</w:t>
      </w:r>
      <w:r w:rsidR="145528E3" w:rsidRPr="6E4B6440">
        <w:rPr>
          <w:rFonts w:ascii="Arial" w:eastAsia="Arial" w:hAnsi="Arial" w:cs="Arial"/>
          <w:b/>
          <w:bCs/>
          <w:sz w:val="24"/>
          <w:szCs w:val="24"/>
        </w:rPr>
        <w:t xml:space="preserve"> e preparação</w:t>
      </w:r>
      <w:r w:rsidRPr="6E4B6440">
        <w:rPr>
          <w:rFonts w:ascii="Arial" w:eastAsia="Arial" w:hAnsi="Arial" w:cs="Arial"/>
          <w:b/>
          <w:bCs/>
          <w:sz w:val="24"/>
          <w:szCs w:val="24"/>
        </w:rPr>
        <w:t xml:space="preserve"> de cacau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é estimado que até 2050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fabricação de chocolate pode ser completamente extinta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30DE7892" w:rsidRPr="6E4B644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5AD4B85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ntre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>os principais</w:t>
      </w:r>
      <w:r w:rsidR="279E9714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fatores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estão as condições climáticas inadequadas, como temperaturas extremas ou baixa umidade, que podem prejudicar crescimento</w:t>
      </w:r>
      <w:r w:rsidR="3C3CB837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planta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O solo inapto, que não </w:t>
      </w:r>
      <w:r w:rsidR="12071A8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bem drenado, rico em matéria orgânica e levemente ácido, </w:t>
      </w:r>
      <w:r w:rsidR="714ED85F" w:rsidRPr="6E4B6440">
        <w:rPr>
          <w:rFonts w:ascii="Arial" w:eastAsia="Arial" w:hAnsi="Arial" w:cs="Arial"/>
          <w:color w:val="000000" w:themeColor="text1"/>
          <w:sz w:val="24"/>
          <w:szCs w:val="24"/>
        </w:rPr>
        <w:t>também é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inadequado para </w:t>
      </w:r>
      <w:r w:rsidR="61198B66" w:rsidRPr="6E4B6440">
        <w:rPr>
          <w:rFonts w:ascii="Arial" w:eastAsia="Arial" w:hAnsi="Arial" w:cs="Arial"/>
          <w:color w:val="000000" w:themeColor="text1"/>
          <w:sz w:val="24"/>
          <w:szCs w:val="24"/>
        </w:rPr>
        <w:t>o cultivo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Além disso, o cacau é vulnerável a várias pragas e doenças, como ácaros e broca do cacau, que podem devastar as plantações e reduzir a produção. Práticas agrícolas </w:t>
      </w:r>
      <w:r w:rsidR="1B8F2AD0" w:rsidRPr="6E4B6440">
        <w:rPr>
          <w:rFonts w:ascii="Arial" w:eastAsia="Arial" w:hAnsi="Arial" w:cs="Arial"/>
          <w:color w:val="000000" w:themeColor="text1"/>
          <w:sz w:val="24"/>
          <w:szCs w:val="24"/>
        </w:rPr>
        <w:t>indevidas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como falta de poda, adubação insuficiente e controle deficiente de ervas daninhas </w:t>
      </w:r>
      <w:r w:rsidR="331FEC3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comprometem 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 crescimento saudável das plantas de cacau. A falta de acesso a mercados rentáveis ou tecnologias avançadas de cultivo, bem como a instabilidade política ou conflitos armados em algumas áreas </w:t>
      </w:r>
      <w:r w:rsidR="1049474D" w:rsidRPr="6E4B6440">
        <w:rPr>
          <w:rFonts w:ascii="Arial" w:eastAsia="Arial" w:hAnsi="Arial" w:cs="Arial"/>
          <w:color w:val="000000" w:themeColor="text1"/>
          <w:sz w:val="24"/>
          <w:szCs w:val="24"/>
        </w:rPr>
        <w:t>afetam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negativamente a prosperidade do cacau. Adicionalmente, </w:t>
      </w:r>
      <w:r w:rsidR="0FBAF223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as variações climáticas, tais como o aumento das temperaturas e eventos climáticos extremos, representam uma ameaça crescente para as plantações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, alterando as condições ideais de crescimento e aumentando o risco de pragas e enfermidades. </w:t>
      </w:r>
      <w:r w:rsidR="0FBAF223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Esses elementos complexos e inter-relacionados </w:t>
      </w:r>
      <w:r w:rsidR="225C4C38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os que mais preocupam o mercado a respeito do futuro</w:t>
      </w:r>
      <w:r w:rsidR="01AEBED1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do chocolate</w:t>
      </w:r>
      <w:r w:rsidR="0FBAF223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FDFDF85" w14:textId="01E51BEE" w:rsidR="73E2C65B" w:rsidRDefault="73E2C65B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Esse</w:t>
      </w:r>
      <w:r w:rsidR="641066DE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</w:t>
      </w:r>
      <w:r w:rsidR="0218C322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afeta</w:t>
      </w:r>
      <w:r w:rsidR="3A945CB4" w:rsidRPr="6E4B644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o setor agrícola, que deve se adaptar às nova condições de temperatura, umidade, pestes e outras questões, mas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também impacta toda a linha de produção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que necessita maximizar sua eficiência e r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eduzir qualquer tipo de desperdício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uma vez que o cacau está no caminho de se tornar um ingrediente cada vez mais escasso.</w:t>
      </w:r>
    </w:p>
    <w:p w14:paraId="704D4E00" w14:textId="39848787" w:rsidR="29B210B5" w:rsidRDefault="29B210B5" w:rsidP="6E4B6440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  <w:r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O contexto atual expõe a necessidade que a indústria tem de </w:t>
      </w:r>
      <w:r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 xml:space="preserve">buscar otimizar </w:t>
      </w:r>
      <w:r w:rsidR="4142D21B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as metodologias de produção</w:t>
      </w:r>
      <w:r w:rsidR="4142D21B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,</w:t>
      </w:r>
      <w:r w:rsidR="735E0FAD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estudando quais são as </w:t>
      </w:r>
      <w:r w:rsidR="735E0FAD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práticas aplicad</w:t>
      </w:r>
      <w:r w:rsidR="11556778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a</w:t>
      </w:r>
      <w:r w:rsidR="735E0FAD" w:rsidRPr="6E4B6440">
        <w:rPr>
          <w:rFonts w:ascii="Arial" w:eastAsia="Arial" w:hAnsi="Arial" w:cs="Arial"/>
          <w:b/>
          <w:bCs/>
          <w:color w:val="FF0000"/>
          <w:sz w:val="24"/>
          <w:szCs w:val="24"/>
          <w:highlight w:val="yellow"/>
        </w:rPr>
        <w:t>s durante o processo de fabricação</w:t>
      </w:r>
      <w:r w:rsidR="735E0FAD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e em quais momentos é possível reduzir </w:t>
      </w:r>
      <w:r w:rsidR="591718AA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o desperdício d</w:t>
      </w:r>
      <w:r w:rsidR="5CD86247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a</w:t>
      </w:r>
      <w:r w:rsidR="591718AA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fut</w:t>
      </w:r>
      <w:r w:rsidR="090FC776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ura mercadoria extinta — o chocolate</w:t>
      </w:r>
      <w:r w:rsidR="2CA463EB" w:rsidRPr="6E4B6440">
        <w:rPr>
          <w:rFonts w:ascii="Arial" w:eastAsia="Arial" w:hAnsi="Arial" w:cs="Arial"/>
          <w:color w:val="FF0000"/>
          <w:sz w:val="24"/>
          <w:szCs w:val="24"/>
          <w:highlight w:val="yellow"/>
        </w:rPr>
        <w:t>.</w:t>
      </w:r>
    </w:p>
    <w:p w14:paraId="3143D8B8" w14:textId="26AF56F5" w:rsidR="73E2C65B" w:rsidRDefault="26867928" w:rsidP="6E4B6440">
      <w:pP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Ao analisar a trajetória que o chocolate faz, desde a plantação do cacau até a prateleira das lojas, percebe-se que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controle de temperatura 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crucial, especialmente na fase de </w:t>
      </w:r>
      <w:r w:rsidRPr="1F94734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Conchagem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45F9B5AA" w:rsidRPr="1F947344">
        <w:rPr>
          <w:rFonts w:ascii="Arial" w:eastAsia="Arial" w:hAnsi="Arial" w:cs="Arial"/>
          <w:color w:val="000000" w:themeColor="text1"/>
          <w:sz w:val="24"/>
          <w:szCs w:val="24"/>
        </w:rPr>
        <w:t>Essa fase é caracterizada pela mistura, agitação e arejamento do chocolate por um longo período a fim de eliminar acidez e amargores indesejáveis</w:t>
      </w:r>
      <w:r w:rsidR="38940906" w:rsidRPr="1F94734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15DE7EAB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Para que o processo seja eficiente, 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necessário que a massa seja mantida entre </w:t>
      </w:r>
      <w:r w:rsidRPr="1F94734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50ºC e 70ºC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enquanto os ingredientes são continuamente adicionados e a mistura agitada. Outra etapa na qual é de extrema importância acompanhar detalhadamente a temperatura é a </w:t>
      </w:r>
      <w:r w:rsidRPr="1F94734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Temperagem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1F947344">
        <w:rPr>
          <w:rFonts w:ascii="Arial" w:eastAsia="Arial" w:hAnsi="Arial" w:cs="Arial"/>
          <w:color w:val="202124"/>
          <w:sz w:val="24"/>
          <w:szCs w:val="24"/>
        </w:rPr>
        <w:t xml:space="preserve"> quando a massa precisa se resfriar de maneira uniforme para formar os cristais que compõem internamente o chocolate. Sem esses acompanhamentos as empresas que produzem o produto podem perder levas e ter sua produção fortemente impactada.</w:t>
      </w:r>
    </w:p>
    <w:p w14:paraId="2EC93B58" w14:textId="77681F4B" w:rsidR="389263C4" w:rsidRDefault="389263C4" w:rsidP="6E4B6440">
      <w:pPr>
        <w:spacing w:after="0" w:line="360" w:lineRule="auto"/>
        <w:jc w:val="both"/>
        <w:rPr>
          <w:rFonts w:ascii="Arial" w:eastAsia="Arial" w:hAnsi="Arial" w:cs="Arial"/>
          <w:color w:val="A5A5A5" w:themeColor="accent3"/>
          <w:sz w:val="24"/>
          <w:szCs w:val="24"/>
        </w:rPr>
      </w:pPr>
    </w:p>
    <w:p w14:paraId="4BF92209" w14:textId="1B5FEC26" w:rsidR="73E2C65B" w:rsidRDefault="609F9DE0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Por conta das necessidades específicas da produção de chocolate,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dispositivos que tem como principal objetivo auxiliar no acompanhamento térmico são extremamente úteis para evitar perdas durante a fabricação</w:t>
      </w:r>
      <w:r w:rsidR="34CD7BF1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desperdício de matéria-prima</w:t>
      </w:r>
      <w:r w:rsidR="34CD7BF1" w:rsidRPr="6E4B6440">
        <w:rPr>
          <w:rFonts w:ascii="Arial" w:eastAsia="Arial" w:hAnsi="Arial" w:cs="Arial"/>
          <w:color w:val="000000" w:themeColor="text1"/>
          <w:sz w:val="24"/>
          <w:szCs w:val="24"/>
        </w:rPr>
        <w:t>, consequentemente aumentando a produtividade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296F53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importância do controle térmico, </w:t>
      </w:r>
      <w:r w:rsidR="1770B090" w:rsidRPr="6E4B6440">
        <w:rPr>
          <w:rFonts w:ascii="Arial" w:eastAsia="Arial" w:hAnsi="Arial" w:cs="Arial"/>
          <w:color w:val="000000" w:themeColor="text1"/>
          <w:sz w:val="24"/>
          <w:szCs w:val="24"/>
        </w:rPr>
        <w:t>vale notar que de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t</w:t>
      </w:r>
      <w:r w:rsidR="5630F883" w:rsidRPr="6E4B6440">
        <w:rPr>
          <w:rFonts w:ascii="Arial" w:eastAsia="Arial" w:hAnsi="Arial" w:cs="Arial"/>
          <w:color w:val="000000" w:themeColor="text1"/>
          <w:sz w:val="24"/>
          <w:szCs w:val="24"/>
        </w:rPr>
        <w:t>odo chocolate</w:t>
      </w:r>
      <w:r w:rsidR="6328A3E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que se produz,</w:t>
      </w:r>
      <w:r w:rsidR="23AEB8AC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76B8B9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70% são consumidos e </w:t>
      </w:r>
      <w:r w:rsidR="476B8B9E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30% são desperdiçados pela falta do controle de temperatura</w:t>
      </w:r>
      <w:r w:rsidR="098073E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3405B9C" w:rsidRPr="6E4B644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4BC1A934" w:rsidRPr="6E4B6440">
        <w:rPr>
          <w:rFonts w:ascii="Arial" w:eastAsia="Arial" w:hAnsi="Arial" w:cs="Arial"/>
          <w:color w:val="000000" w:themeColor="text1"/>
          <w:sz w:val="24"/>
          <w:szCs w:val="24"/>
        </w:rPr>
        <w:t>studos</w:t>
      </w:r>
      <w:r w:rsidR="2E01F77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internacionais </w:t>
      </w:r>
      <w:r w:rsidR="2AAD505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liderados </w:t>
      </w:r>
      <w:r w:rsidR="2E01F77A" w:rsidRPr="6E4B6440">
        <w:rPr>
          <w:rFonts w:ascii="Arial" w:eastAsia="Arial" w:hAnsi="Arial" w:cs="Arial"/>
          <w:color w:val="000000" w:themeColor="text1"/>
          <w:sz w:val="24"/>
          <w:szCs w:val="24"/>
        </w:rPr>
        <w:t>pela empresa Food Qua</w:t>
      </w:r>
      <w:r w:rsidR="4B751D2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lity &amp; Safety Magazine indicam que a </w:t>
      </w:r>
      <w:r w:rsidR="4B751D2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má organização e gestão da produção do chocolate resultam em uma variação </w:t>
      </w:r>
      <w:r w:rsidR="5C9AFAAE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</w:t>
      </w:r>
      <w:r w:rsidR="4B751D2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</w:t>
      </w:r>
      <w:r w:rsidR="24E52B79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erda de 10% a 30%</w:t>
      </w:r>
      <w:r w:rsidR="24E52B7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produção total, </w:t>
      </w:r>
      <w:r w:rsidR="60499E5F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custando</w:t>
      </w:r>
      <w:r w:rsidR="31B2584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aproximadamente </w:t>
      </w:r>
      <w:r w:rsidR="089883E9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R$ 4 Bilhões</w:t>
      </w:r>
      <w:r w:rsidR="4D965FE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em média ao mercado</w:t>
      </w:r>
      <w:r w:rsidR="7CBE07E9" w:rsidRPr="6E4B6440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 w:rsidR="49FD5C3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porcentagem </w:t>
      </w:r>
      <w:r w:rsidR="60EA5B22" w:rsidRPr="6E4B6440">
        <w:rPr>
          <w:rFonts w:ascii="Arial" w:eastAsia="Arial" w:hAnsi="Arial" w:cs="Arial"/>
          <w:color w:val="000000" w:themeColor="text1"/>
          <w:sz w:val="24"/>
          <w:szCs w:val="24"/>
        </w:rPr>
        <w:t>mencionada</w:t>
      </w:r>
      <w:r w:rsidR="2A07D300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F90B427" w:rsidRPr="6E4B6440">
        <w:rPr>
          <w:rFonts w:ascii="Arial" w:eastAsia="Arial" w:hAnsi="Arial" w:cs="Arial"/>
          <w:color w:val="000000" w:themeColor="text1"/>
          <w:sz w:val="24"/>
          <w:szCs w:val="24"/>
        </w:rPr>
        <w:t>reflete</w:t>
      </w:r>
      <w:r w:rsidR="49FD5C3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perda significativa de dinheiro</w:t>
      </w:r>
      <w:r w:rsidR="60559779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quando se considera que apenas o mercado brasileiro de chocolate movimenta cerca de R$13 Bilhões anualmente</w:t>
      </w:r>
      <w:r w:rsidR="32EC4899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3BA3CA" w14:textId="0DDAFBCF" w:rsidR="145199DD" w:rsidRDefault="145199D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Levando as informações apresentadas em consideração, </w:t>
      </w: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conclui-se que o desenvolvimento de uma solução tecnológica para a cole</w:t>
      </w:r>
      <w:r w:rsidR="022FE044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ta e consulta de dados térmicos </w:t>
      </w:r>
      <w:r w:rsidR="1A14796C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</w:t>
      </w:r>
      <w:r w:rsidR="26D9D417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ode contribuir para redução de custos, aumento de eficiência e maior controle de qualidade na indústria brasileira de chocolate</w:t>
      </w:r>
      <w:r w:rsidR="26D9D417" w:rsidRPr="6E4B644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BBD9896" w14:textId="66B30569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E6171" w14:textId="61401BA9" w:rsidR="4C135B96" w:rsidRDefault="4C135B96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r w:rsidR="3359AB2B"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</w:t>
      </w: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</w:p>
    <w:p w14:paraId="5244D16C" w14:textId="28EB9754" w:rsidR="55E732B6" w:rsidRDefault="55E732B6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Dentro de 4 meses</w:t>
      </w:r>
      <w:r w:rsidR="7462BCA2" w:rsidRPr="6E4B644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559142E0" w14:textId="3F5224CD" w:rsidR="7462BCA2" w:rsidRDefault="7462BCA2" w:rsidP="6E4B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230E4667" w:rsidRPr="1F947344">
        <w:rPr>
          <w:rFonts w:ascii="Arial" w:eastAsia="Arial" w:hAnsi="Arial" w:cs="Arial"/>
          <w:color w:val="000000" w:themeColor="text1"/>
          <w:sz w:val="24"/>
          <w:szCs w:val="24"/>
        </w:rPr>
        <w:t>esenvolver um sistema</w:t>
      </w:r>
      <w:r w:rsidR="55E732B6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ADC8827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que utiliza sensores </w:t>
      </w:r>
      <w:r w:rsidR="0260B900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para medir </w:t>
      </w:r>
      <w:r w:rsidR="57FBBF8E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260B900" w:rsidRPr="1F947344">
        <w:rPr>
          <w:rFonts w:ascii="Arial" w:eastAsia="Arial" w:hAnsi="Arial" w:cs="Arial"/>
          <w:color w:val="000000" w:themeColor="text1"/>
          <w:sz w:val="24"/>
          <w:szCs w:val="24"/>
        </w:rPr>
        <w:t>temperatura na parte de conchagem da produção</w:t>
      </w:r>
      <w:r w:rsidR="22C0F00C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do chocolate</w:t>
      </w:r>
      <w:r w:rsidR="117E36F3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22C19DE" w14:textId="1C263B39" w:rsidR="117E36F3" w:rsidRDefault="117E36F3" w:rsidP="1F9473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Fazer com que essa temperatura seja armazenada em um banco de dados MySQL e posteriormente visualizada pelo cliente por meio de uma dashboard;</w:t>
      </w:r>
    </w:p>
    <w:p w14:paraId="5013DAFE" w14:textId="549B81D2" w:rsidR="1CE431F5" w:rsidRDefault="1CE431F5" w:rsidP="6E4B64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Disponibilizar um site institucional</w:t>
      </w:r>
      <w:r w:rsidR="063342DA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com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4692AD68" w14:textId="138B1E88" w:rsidR="2CC8B7A0" w:rsidRDefault="2CC8B7A0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>Dashboard de consulta de dados</w:t>
      </w:r>
      <w:r w:rsidR="75969BE3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CD48F19" w14:textId="2C18FDF7" w:rsidR="1F704F32" w:rsidRDefault="1F704F32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>Página de login</w:t>
      </w:r>
      <w:r w:rsidR="36428CDE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="3307A1D4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6374A99" w14:textId="5B279233" w:rsidR="72540157" w:rsidRDefault="72540157" w:rsidP="1F947344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- Página para cadastro das empresas e, posteriormente, fazer com que Chocontrol entre em contato com ela</w:t>
      </w:r>
      <w:r w:rsidR="44C3DA10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EA6638F" w14:textId="5B336050" w:rsidR="51AE220E" w:rsidRDefault="51AE220E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- Calculadora Financeira</w:t>
      </w:r>
    </w:p>
    <w:p w14:paraId="68C9CA76" w14:textId="5B336050" w:rsidR="3A51B172" w:rsidRDefault="3A51B172" w:rsidP="6E4B6440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- Informações sobre o projeto</w:t>
      </w:r>
    </w:p>
    <w:p w14:paraId="1F9314B8" w14:textId="16C7A37C" w:rsidR="0153A5E6" w:rsidRDefault="0153A5E6" w:rsidP="1F947344">
      <w:pPr>
        <w:spacing w:line="360" w:lineRule="auto"/>
        <w:ind w:left="70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57A00D" w14:textId="0A373F74" w:rsidR="28E3D43E" w:rsidRDefault="68045B6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Justificativa:</w:t>
      </w:r>
      <w:r w:rsidR="1A7CB544"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A4FAF57" w14:textId="0FE7B234" w:rsidR="6E4B6440" w:rsidRDefault="1E53EF9E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Reduzir o desperdício na fabricação do chocolate com controle de temperatura em</w:t>
      </w:r>
      <w:r w:rsidR="7FC6947C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até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23.8 milhões de dólares durante a produção.</w:t>
      </w:r>
    </w:p>
    <w:p w14:paraId="08B06080" w14:textId="2618EF86" w:rsidR="6E4B6440" w:rsidRDefault="6E4B6440" w:rsidP="6E4B6440">
      <w:pPr>
        <w:spacing w:line="360" w:lineRule="auto"/>
        <w:jc w:val="both"/>
        <w:rPr>
          <w:rFonts w:ascii="Arial" w:eastAsia="Arial" w:hAnsi="Arial" w:cs="Arial"/>
          <w:color w:val="7F7F7F" w:themeColor="text1" w:themeTint="80"/>
          <w:sz w:val="24"/>
          <w:szCs w:val="24"/>
        </w:rPr>
      </w:pPr>
    </w:p>
    <w:p w14:paraId="5E637899" w14:textId="00A3C8CF" w:rsidR="28E3D43E" w:rsidRDefault="28E3D43E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99B82C6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Escopo</w:t>
      </w:r>
    </w:p>
    <w:p w14:paraId="42A36D32" w14:textId="0D7313E8" w:rsidR="3B5B0CCE" w:rsidRDefault="599686A0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Descrição do Projeto:</w:t>
      </w:r>
    </w:p>
    <w:p w14:paraId="4B725A44" w14:textId="7151DFD0" w:rsidR="3B5B0CCE" w:rsidRDefault="79C0FCB4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99B82C6">
        <w:rPr>
          <w:rFonts w:ascii="Arial" w:eastAsia="Arial" w:hAnsi="Arial" w:cs="Arial"/>
          <w:sz w:val="24"/>
          <w:szCs w:val="24"/>
        </w:rPr>
        <w:t>Projeto de c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ontrole </w:t>
      </w:r>
      <w:r w:rsidR="17979D32" w:rsidRPr="399B82C6">
        <w:rPr>
          <w:rFonts w:ascii="Arial" w:eastAsia="Arial" w:hAnsi="Arial" w:cs="Arial"/>
          <w:sz w:val="24"/>
          <w:szCs w:val="24"/>
        </w:rPr>
        <w:t>técnico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 de temperatura na </w:t>
      </w:r>
      <w:r w:rsidR="453CC9ED" w:rsidRPr="399B82C6">
        <w:rPr>
          <w:rFonts w:ascii="Arial" w:eastAsia="Arial" w:hAnsi="Arial" w:cs="Arial"/>
          <w:sz w:val="24"/>
          <w:szCs w:val="24"/>
        </w:rPr>
        <w:t>produção</w:t>
      </w:r>
      <w:r w:rsidR="4A9F79E8" w:rsidRPr="399B82C6">
        <w:rPr>
          <w:rFonts w:ascii="Arial" w:eastAsia="Arial" w:hAnsi="Arial" w:cs="Arial"/>
          <w:sz w:val="24"/>
          <w:szCs w:val="24"/>
        </w:rPr>
        <w:t xml:space="preserve"> de chocolate utilizando sensores </w:t>
      </w:r>
      <w:r w:rsidR="567C15F9" w:rsidRPr="399B82C6">
        <w:rPr>
          <w:rFonts w:ascii="Arial" w:eastAsia="Arial" w:hAnsi="Arial" w:cs="Arial"/>
          <w:sz w:val="24"/>
          <w:szCs w:val="24"/>
        </w:rPr>
        <w:t>térmicos</w:t>
      </w:r>
      <w:r w:rsidR="655C69F3" w:rsidRPr="399B82C6">
        <w:rPr>
          <w:rFonts w:ascii="Arial" w:eastAsia="Arial" w:hAnsi="Arial" w:cs="Arial"/>
          <w:sz w:val="24"/>
          <w:szCs w:val="24"/>
        </w:rPr>
        <w:t>.</w:t>
      </w:r>
    </w:p>
    <w:p w14:paraId="3371591B" w14:textId="0B4B36FC" w:rsidR="3B5B0CCE" w:rsidRDefault="3B5B0CCE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295E18" w14:textId="68916416" w:rsidR="3B5B0CCE" w:rsidRDefault="5FFD1D04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Resultado esperado:</w:t>
      </w:r>
    </w:p>
    <w:p w14:paraId="1F6F3668" w14:textId="3342A3A8" w:rsidR="3B5B0CCE" w:rsidRDefault="26C74673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A solução proposta inclui a instalação de sensores térmicos durante a fase de conchagem do chocolate, com o objetivo de reduzir o desperdício e melhorar o controle do processo de fabricação. Os dados coletados pelos sensores serão posteriormente consolidados em um painel de controle e fornecidos ao cliente, permitindo a visualização de gráficos e indicadores relacionados à temperatura do processo de forma clara e eficiente.</w:t>
      </w:r>
    </w:p>
    <w:p w14:paraId="2AF29E60" w14:textId="34CDB1B8" w:rsidR="3B5B0CCE" w:rsidRDefault="3B5B0CCE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CBE70A" w14:textId="264AFB10" w:rsidR="3B5B0CCE" w:rsidRDefault="17717460" w:rsidP="6E4B64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Limites e Exclusões</w:t>
      </w:r>
    </w:p>
    <w:p w14:paraId="459EB066" w14:textId="0D96CB86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469C04C7">
        <w:rPr>
          <w:rFonts w:ascii="Arial" w:eastAsia="Arial" w:hAnsi="Arial" w:cs="Arial"/>
          <w:sz w:val="24"/>
          <w:szCs w:val="24"/>
        </w:rPr>
        <w:t>O projeto se concentrará exclusivamente na criação de um equipamento que avalie a temperatura durante a etapa de co</w:t>
      </w:r>
      <w:r w:rsidR="0098290E" w:rsidRPr="469C04C7">
        <w:rPr>
          <w:rFonts w:ascii="Arial" w:eastAsia="Arial" w:hAnsi="Arial" w:cs="Arial"/>
          <w:sz w:val="24"/>
          <w:szCs w:val="24"/>
        </w:rPr>
        <w:t xml:space="preserve">nchagem </w:t>
      </w:r>
      <w:r w:rsidR="008756C8" w:rsidRPr="469C04C7">
        <w:rPr>
          <w:rFonts w:ascii="Arial" w:eastAsia="Arial" w:hAnsi="Arial" w:cs="Arial"/>
          <w:sz w:val="24"/>
          <w:szCs w:val="24"/>
        </w:rPr>
        <w:t>na produção</w:t>
      </w:r>
      <w:r w:rsidRPr="469C04C7">
        <w:rPr>
          <w:rFonts w:ascii="Arial" w:eastAsia="Arial" w:hAnsi="Arial" w:cs="Arial"/>
          <w:sz w:val="24"/>
          <w:szCs w:val="24"/>
        </w:rPr>
        <w:t xml:space="preserve"> d</w:t>
      </w:r>
      <w:r w:rsidR="008756C8" w:rsidRPr="469C04C7">
        <w:rPr>
          <w:rFonts w:ascii="Arial" w:eastAsia="Arial" w:hAnsi="Arial" w:cs="Arial"/>
          <w:sz w:val="24"/>
          <w:szCs w:val="24"/>
        </w:rPr>
        <w:t>o</w:t>
      </w:r>
      <w:r w:rsidRPr="469C04C7">
        <w:rPr>
          <w:rFonts w:ascii="Arial" w:eastAsia="Arial" w:hAnsi="Arial" w:cs="Arial"/>
          <w:sz w:val="24"/>
          <w:szCs w:val="24"/>
        </w:rPr>
        <w:t xml:space="preserve"> chocolate. </w:t>
      </w:r>
      <w:r w:rsidRPr="469C04C7">
        <w:rPr>
          <w:rFonts w:ascii="Arial" w:eastAsia="Arial" w:hAnsi="Arial" w:cs="Arial"/>
          <w:b/>
          <w:bCs/>
          <w:sz w:val="24"/>
          <w:szCs w:val="24"/>
        </w:rPr>
        <w:t>Não será abordado outros aspectos do processo de fabricação do chocolate</w:t>
      </w:r>
      <w:r w:rsidRPr="469C04C7">
        <w:rPr>
          <w:rFonts w:ascii="Arial" w:eastAsia="Arial" w:hAnsi="Arial" w:cs="Arial"/>
          <w:sz w:val="24"/>
          <w:szCs w:val="24"/>
        </w:rPr>
        <w:t>.</w:t>
      </w:r>
    </w:p>
    <w:p w14:paraId="10281509" w14:textId="68511C46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E4B6440">
        <w:rPr>
          <w:rFonts w:ascii="Arial" w:eastAsia="Arial" w:hAnsi="Arial" w:cs="Arial"/>
          <w:sz w:val="24"/>
          <w:szCs w:val="24"/>
        </w:rPr>
        <w:t>O sistema planejado terá como foco principal a monitorização da temperatura durante a cocção do chocolate. Não serão abordados</w:t>
      </w:r>
      <w:r w:rsidR="00E661A2">
        <w:rPr>
          <w:rFonts w:ascii="Arial" w:eastAsia="Arial" w:hAnsi="Arial" w:cs="Arial"/>
          <w:sz w:val="24"/>
          <w:szCs w:val="24"/>
        </w:rPr>
        <w:t xml:space="preserve"> neste projeto</w:t>
      </w:r>
      <w:r w:rsidRPr="6E4B6440">
        <w:rPr>
          <w:rFonts w:ascii="Arial" w:eastAsia="Arial" w:hAnsi="Arial" w:cs="Arial"/>
          <w:sz w:val="24"/>
          <w:szCs w:val="24"/>
        </w:rPr>
        <w:t xml:space="preserve"> outros requisitos de produção, como umidade</w:t>
      </w:r>
      <w:r w:rsidR="009C14C4">
        <w:rPr>
          <w:rFonts w:ascii="Arial" w:eastAsia="Arial" w:hAnsi="Arial" w:cs="Arial"/>
          <w:sz w:val="24"/>
          <w:szCs w:val="24"/>
        </w:rPr>
        <w:t xml:space="preserve"> e </w:t>
      </w:r>
      <w:r w:rsidRPr="6E4B6440">
        <w:rPr>
          <w:rFonts w:ascii="Arial" w:eastAsia="Arial" w:hAnsi="Arial" w:cs="Arial"/>
          <w:sz w:val="24"/>
          <w:szCs w:val="24"/>
        </w:rPr>
        <w:t>pressão</w:t>
      </w:r>
      <w:r w:rsidR="009C14C4">
        <w:rPr>
          <w:rFonts w:ascii="Arial" w:eastAsia="Arial" w:hAnsi="Arial" w:cs="Arial"/>
          <w:sz w:val="24"/>
          <w:szCs w:val="24"/>
        </w:rPr>
        <w:t>.</w:t>
      </w:r>
    </w:p>
    <w:p w14:paraId="7FB7A03F" w14:textId="34DFC231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469C04C7">
        <w:rPr>
          <w:rFonts w:ascii="Arial" w:eastAsia="Arial" w:hAnsi="Arial" w:cs="Arial"/>
          <w:sz w:val="24"/>
          <w:szCs w:val="24"/>
        </w:rPr>
        <w:t xml:space="preserve">O projeto incluirá o desenvolvimento de software para medir a temperatura, mas </w:t>
      </w:r>
      <w:r w:rsidRPr="469C04C7">
        <w:rPr>
          <w:rFonts w:ascii="Arial" w:eastAsia="Arial" w:hAnsi="Arial" w:cs="Arial"/>
          <w:b/>
          <w:bCs/>
          <w:sz w:val="24"/>
          <w:szCs w:val="24"/>
        </w:rPr>
        <w:t>não se estenderá à criação de outros tipos de dispositivos</w:t>
      </w:r>
      <w:r w:rsidRPr="469C04C7">
        <w:rPr>
          <w:rFonts w:ascii="Arial" w:eastAsia="Arial" w:hAnsi="Arial" w:cs="Arial"/>
          <w:sz w:val="24"/>
          <w:szCs w:val="24"/>
        </w:rPr>
        <w:t xml:space="preserve"> ou sensores para monitorar diferentes variáveis do processo. </w:t>
      </w:r>
    </w:p>
    <w:p w14:paraId="414876B8" w14:textId="06AA25AD" w:rsidR="3B5B0CCE" w:rsidRDefault="17717460" w:rsidP="6E4B64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F947344">
        <w:rPr>
          <w:rFonts w:ascii="Arial" w:eastAsia="Arial" w:hAnsi="Arial" w:cs="Arial"/>
          <w:sz w:val="24"/>
          <w:szCs w:val="24"/>
        </w:rPr>
        <w:t>Exclui outras funcionalidades do site institucional</w:t>
      </w:r>
      <w:r w:rsidR="002D5C56" w:rsidRPr="1F947344">
        <w:rPr>
          <w:rFonts w:ascii="Arial" w:eastAsia="Arial" w:hAnsi="Arial" w:cs="Arial"/>
          <w:sz w:val="24"/>
          <w:szCs w:val="24"/>
        </w:rPr>
        <w:t>, ou</w:t>
      </w:r>
      <w:r w:rsidRPr="1F947344">
        <w:rPr>
          <w:rFonts w:ascii="Arial" w:eastAsia="Arial" w:hAnsi="Arial" w:cs="Arial"/>
          <w:sz w:val="24"/>
          <w:szCs w:val="24"/>
        </w:rPr>
        <w:t xml:space="preserve">tros recursos, como </w:t>
      </w:r>
      <w:r w:rsidR="6C0B86E0" w:rsidRPr="1F947344">
        <w:rPr>
          <w:rFonts w:ascii="Arial" w:eastAsia="Arial" w:hAnsi="Arial" w:cs="Arial"/>
          <w:sz w:val="24"/>
          <w:szCs w:val="24"/>
        </w:rPr>
        <w:t>análise</w:t>
      </w:r>
      <w:r w:rsidR="00CD6CF4" w:rsidRPr="1F947344">
        <w:rPr>
          <w:rFonts w:ascii="Arial" w:eastAsia="Arial" w:hAnsi="Arial" w:cs="Arial"/>
          <w:sz w:val="24"/>
          <w:szCs w:val="24"/>
        </w:rPr>
        <w:t xml:space="preserve"> de dados integrada</w:t>
      </w:r>
      <w:r w:rsidR="002D5C56" w:rsidRPr="1F947344">
        <w:rPr>
          <w:rFonts w:ascii="Arial" w:eastAsia="Arial" w:hAnsi="Arial" w:cs="Arial"/>
          <w:sz w:val="24"/>
          <w:szCs w:val="24"/>
        </w:rPr>
        <w:t xml:space="preserve"> </w:t>
      </w:r>
      <w:r w:rsidR="00CD6CF4" w:rsidRPr="1F947344">
        <w:rPr>
          <w:rFonts w:ascii="Arial" w:eastAsia="Arial" w:hAnsi="Arial" w:cs="Arial"/>
          <w:sz w:val="24"/>
          <w:szCs w:val="24"/>
        </w:rPr>
        <w:t xml:space="preserve">com </w:t>
      </w:r>
      <w:r w:rsidR="00CD6CF4" w:rsidRPr="1F947344">
        <w:rPr>
          <w:rFonts w:ascii="Arial" w:eastAsia="Arial" w:hAnsi="Arial" w:cs="Arial"/>
          <w:b/>
          <w:bCs/>
          <w:sz w:val="24"/>
          <w:szCs w:val="24"/>
        </w:rPr>
        <w:t>outras áreas de produção, não diretamente relacionadas à controle de temperatura fase de conchagem do chocolate, não serão contempladas dentro deste projeto</w:t>
      </w:r>
      <w:r w:rsidRPr="1F947344">
        <w:rPr>
          <w:rFonts w:ascii="Arial" w:eastAsia="Arial" w:hAnsi="Arial" w:cs="Arial"/>
          <w:sz w:val="24"/>
          <w:szCs w:val="24"/>
        </w:rPr>
        <w:t>.</w:t>
      </w:r>
      <w:r w:rsidR="3B5B0CCE">
        <w:br/>
      </w:r>
    </w:p>
    <w:p w14:paraId="685E8323" w14:textId="27EE404E" w:rsidR="3B5B0CCE" w:rsidRDefault="3B9963FC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M</w:t>
      </w:r>
      <w:r w:rsidR="16D3DD82" w:rsidRPr="6E4B6440">
        <w:rPr>
          <w:rFonts w:eastAsiaTheme="minorEastAsia"/>
          <w:b/>
          <w:bCs/>
          <w:color w:val="000000" w:themeColor="text1"/>
          <w:sz w:val="32"/>
          <w:szCs w:val="32"/>
        </w:rPr>
        <w:t>acro cronograma</w:t>
      </w:r>
    </w:p>
    <w:p w14:paraId="304B4BB9" w14:textId="3D0EF21F" w:rsidR="3B5B0CCE" w:rsidRDefault="0FA2D1F3" w:rsidP="6E4B6440">
      <w:pPr>
        <w:spacing w:line="360" w:lineRule="auto"/>
        <w:jc w:val="both"/>
      </w:pPr>
      <w:r w:rsidRPr="1C527553">
        <w:rPr>
          <w:rFonts w:ascii="Arial" w:eastAsia="Arial" w:hAnsi="Arial" w:cs="Arial"/>
          <w:color w:val="000000" w:themeColor="text1"/>
          <w:sz w:val="24"/>
          <w:szCs w:val="24"/>
        </w:rPr>
        <w:t xml:space="preserve">Prazo estimado: </w:t>
      </w:r>
      <w:r w:rsidR="52EC9ABD" w:rsidRPr="1C527553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1C527553">
        <w:rPr>
          <w:rFonts w:ascii="Arial" w:eastAsia="Arial" w:hAnsi="Arial" w:cs="Arial"/>
          <w:color w:val="000000" w:themeColor="text1"/>
          <w:sz w:val="24"/>
          <w:szCs w:val="24"/>
        </w:rPr>
        <w:t xml:space="preserve"> meses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080"/>
        <w:gridCol w:w="1500"/>
        <w:gridCol w:w="1470"/>
      </w:tblGrid>
      <w:tr w:rsidR="6E4B6440" w14:paraId="4300FF96" w14:textId="77777777" w:rsidTr="6E4B6440">
        <w:trPr>
          <w:trHeight w:val="300"/>
        </w:trPr>
        <w:tc>
          <w:tcPr>
            <w:tcW w:w="4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14:paraId="0746A27E" w14:textId="56514E5C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MACRO ATIVIDADES</w:t>
            </w:r>
          </w:p>
        </w:tc>
        <w:tc>
          <w:tcPr>
            <w:tcW w:w="150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97835EC" w14:textId="05DD21F3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DATA INÍCIO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46A6EC7" w14:textId="2EE1A5D3" w:rsidR="6E4B6440" w:rsidRDefault="6E4B6440" w:rsidP="6E4B6440">
            <w:pPr>
              <w:spacing w:after="0" w:line="360" w:lineRule="auto"/>
              <w:ind w:left="-20" w:right="-20"/>
              <w:jc w:val="center"/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DATA FIM</w:t>
            </w:r>
          </w:p>
        </w:tc>
      </w:tr>
      <w:tr w:rsidR="6E4B6440" w14:paraId="4803EF5D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2DE5BA" w14:textId="12E0FB0C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Entendimento de escopo e requisitos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793832" w14:textId="49F04E67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18/03/2024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A544B0" w14:textId="735EBC94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29/03/2024</w:t>
            </w:r>
          </w:p>
        </w:tc>
      </w:tr>
      <w:tr w:rsidR="6E4B6440" w14:paraId="705AA6F6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41357" w14:textId="29F54BC4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Desenvolvimento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916F58" w14:textId="21A6D59C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01/04/2024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02F99F" w14:textId="193E11F9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01/05/2024</w:t>
            </w:r>
          </w:p>
        </w:tc>
      </w:tr>
      <w:tr w:rsidR="6E4B6440" w14:paraId="64BE51BA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41CFE4" w14:textId="608F2E92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Testes </w:t>
            </w:r>
            <w:r w:rsidR="7C8CE67E" w:rsidRPr="6E4B6440">
              <w:rPr>
                <w:rFonts w:ascii="Aptos Narrow" w:eastAsia="Aptos Narrow" w:hAnsi="Aptos Narrow" w:cs="Aptos Narrow"/>
                <w:color w:val="000000" w:themeColor="text1"/>
              </w:rPr>
              <w:t>e ajustes na aplicação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F28402" w14:textId="2B6A99A5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01/05/2024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9DFD5F" w14:textId="2F102F7B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15/05/2024</w:t>
            </w:r>
          </w:p>
        </w:tc>
      </w:tr>
      <w:tr w:rsidR="6E4B6440" w14:paraId="5E99C995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B19ADA" w14:textId="5E58901B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Treinamento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FBDE02" w14:textId="15CA4856" w:rsidR="40C5FC62" w:rsidRDefault="40C5FC62" w:rsidP="6E4B6440">
            <w:pPr>
              <w:spacing w:line="360" w:lineRule="auto"/>
            </w:pPr>
            <w:r>
              <w:t>18/05/2024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6A137F" w14:textId="5809D86C" w:rsidR="40C5FC62" w:rsidRDefault="40C5FC62" w:rsidP="6E4B6440">
            <w:pPr>
              <w:spacing w:line="360" w:lineRule="auto"/>
            </w:pPr>
            <w:r>
              <w:t>29/05/2024</w:t>
            </w:r>
          </w:p>
        </w:tc>
      </w:tr>
      <w:tr w:rsidR="6E4B6440" w14:paraId="54D626DE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4D61AC" w14:textId="00326873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Implantação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A0FC81" w14:textId="616A0FC9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01/06/2024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CCB647" w14:textId="0D706D2D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18/0</w:t>
            </w:r>
            <w:r w:rsidR="09FECD5B" w:rsidRPr="6E4B6440">
              <w:rPr>
                <w:rFonts w:ascii="Aptos Narrow" w:eastAsia="Aptos Narrow" w:hAnsi="Aptos Narrow" w:cs="Aptos Narrow"/>
                <w:color w:val="000000" w:themeColor="text1"/>
              </w:rPr>
              <w:t>7</w:t>
            </w: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/2024</w:t>
            </w:r>
          </w:p>
        </w:tc>
      </w:tr>
      <w:tr w:rsidR="6E4B6440" w14:paraId="037CA713" w14:textId="77777777" w:rsidTr="6E4B6440">
        <w:trPr>
          <w:trHeight w:val="300"/>
        </w:trPr>
        <w:tc>
          <w:tcPr>
            <w:tcW w:w="408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608F9" w14:textId="60A7AAA7" w:rsidR="6E4B6440" w:rsidRDefault="6E4B6440" w:rsidP="6E4B6440">
            <w:pPr>
              <w:spacing w:after="0" w:line="360" w:lineRule="auto"/>
              <w:ind w:left="-20" w:right="-20"/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Encerramento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8C83C2" w14:textId="3CADCDF8" w:rsidR="6E4B6440" w:rsidRDefault="6E4B6440" w:rsidP="6E4B6440">
            <w:pPr>
              <w:spacing w:line="360" w:lineRule="auto"/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BFD87E" w14:textId="18FDAD00" w:rsidR="43F22B07" w:rsidRDefault="43F22B07" w:rsidP="6E4B6440">
            <w:pPr>
              <w:spacing w:line="360" w:lineRule="auto"/>
            </w:pPr>
            <w:r>
              <w:t>18/07/2024</w:t>
            </w:r>
          </w:p>
        </w:tc>
      </w:tr>
    </w:tbl>
    <w:p w14:paraId="77B2D059" w14:textId="0DE78360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CF93B7" w14:textId="3AADBFCA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F3C215" w14:textId="1D352F0A" w:rsidR="3B5B0CCE" w:rsidRDefault="24170352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r w:rsidR="3642623A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de escopo e requisitos</w:t>
      </w:r>
      <w:r w:rsidR="08692747" w:rsidRPr="6E4B644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EBA3D79" w14:textId="56C3DE76" w:rsidR="3B5B0CCE" w:rsidRDefault="6AF52A5F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BA2B7C7" w:rsidRPr="6E4B6440">
        <w:rPr>
          <w:rFonts w:ascii="Arial" w:eastAsia="Arial" w:hAnsi="Arial" w:cs="Arial"/>
          <w:color w:val="000000" w:themeColor="text1"/>
          <w:sz w:val="24"/>
          <w:szCs w:val="24"/>
        </w:rPr>
        <w:t>niciaremos com a apresentação do</w:t>
      </w:r>
      <w:r w:rsidR="00C852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BA2B7C7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para o </w:t>
      </w:r>
      <w:r w:rsidR="00C622F1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C85287">
        <w:rPr>
          <w:rFonts w:ascii="Arial" w:eastAsia="Arial" w:hAnsi="Arial" w:cs="Arial"/>
          <w:color w:val="000000" w:themeColor="text1"/>
          <w:sz w:val="24"/>
          <w:szCs w:val="24"/>
        </w:rPr>
        <w:t>osso cliente</w:t>
      </w:r>
      <w:r w:rsidR="186FE48F" w:rsidRPr="6E4B644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C2B0D1C" w14:textId="2FF2A041" w:rsidR="3B5B0CCE" w:rsidRDefault="2F92E5BC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Obter aprovação do cliente para o detalhamento do escopo entendido;</w:t>
      </w:r>
    </w:p>
    <w:p w14:paraId="4879E7C7" w14:textId="19AD0F75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584D76" w14:textId="0263ADD0" w:rsidR="3B5B0CCE" w:rsidRDefault="12A719F8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Desenvolvimento:</w:t>
      </w:r>
    </w:p>
    <w:p w14:paraId="78E7617C" w14:textId="7CC48626" w:rsidR="3B5B0CCE" w:rsidRDefault="03C89FF7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Consideraremos requisitos definidos pelo cliente para o </w:t>
      </w:r>
      <w:r w:rsidR="5E097933" w:rsidRPr="6E4B6440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aplicação;</w:t>
      </w:r>
    </w:p>
    <w:p w14:paraId="003FBAC4" w14:textId="4FBD595C" w:rsidR="3B5B0CCE" w:rsidRDefault="03C89FF7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Testes:</w:t>
      </w:r>
    </w:p>
    <w:p w14:paraId="4FB4C565" w14:textId="03FEA747" w:rsidR="3B5B0CCE" w:rsidRDefault="186FE48F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Faremos teste</w:t>
      </w:r>
      <w:r w:rsidR="28DC0ABD"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dos sensores para garantia de que todos estão devidamente funcionando para execu</w:t>
      </w:r>
      <w:r w:rsidR="00682D66">
        <w:rPr>
          <w:rFonts w:ascii="Arial" w:eastAsia="Arial" w:hAnsi="Arial" w:cs="Arial"/>
          <w:color w:val="000000" w:themeColor="text1"/>
          <w:sz w:val="24"/>
          <w:szCs w:val="24"/>
        </w:rPr>
        <w:t>tar sua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própria fun</w:t>
      </w:r>
      <w:r w:rsidR="26E3D9F4" w:rsidRPr="6E4B6440">
        <w:rPr>
          <w:rFonts w:ascii="Arial" w:eastAsia="Arial" w:hAnsi="Arial" w:cs="Arial"/>
          <w:color w:val="000000" w:themeColor="text1"/>
          <w:sz w:val="24"/>
          <w:szCs w:val="24"/>
        </w:rPr>
        <w:t>ção</w:t>
      </w:r>
      <w:r w:rsidR="6F9C8809" w:rsidRPr="6E4B644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925C3C3" w14:textId="4FC30582" w:rsidR="3B5B0CCE" w:rsidRDefault="337C8DFF" w:rsidP="6E4B64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Treinamento e Implantação</w:t>
      </w:r>
    </w:p>
    <w:p w14:paraId="01616F37" w14:textId="53A274FA" w:rsidR="3B5B0CCE" w:rsidRDefault="50AE335C" w:rsidP="6E4B644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Necessário o deslocamento até o local de instalação, para a instauração dos sensores</w:t>
      </w:r>
      <w:r w:rsidR="59CFC9A6" w:rsidRPr="6E4B6440">
        <w:rPr>
          <w:rFonts w:ascii="Arial" w:eastAsia="Arial" w:hAnsi="Arial" w:cs="Arial"/>
          <w:color w:val="000000" w:themeColor="text1"/>
          <w:sz w:val="24"/>
          <w:szCs w:val="24"/>
        </w:rPr>
        <w:t>, para funcionamento e monitora</w:t>
      </w:r>
      <w:r w:rsidR="619E8BAC" w:rsidRPr="6E4B6440">
        <w:rPr>
          <w:rFonts w:ascii="Arial" w:eastAsia="Arial" w:hAnsi="Arial" w:cs="Arial"/>
          <w:color w:val="000000" w:themeColor="text1"/>
          <w:sz w:val="24"/>
          <w:szCs w:val="24"/>
        </w:rPr>
        <w:t>mento</w:t>
      </w:r>
      <w:r w:rsidR="59CFC9A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da temperatura</w:t>
      </w:r>
      <w:r w:rsidR="39E32463" w:rsidRPr="6E4B6440">
        <w:rPr>
          <w:rFonts w:ascii="Arial" w:eastAsia="Arial" w:hAnsi="Arial" w:cs="Arial"/>
          <w:color w:val="000000" w:themeColor="text1"/>
          <w:sz w:val="24"/>
          <w:szCs w:val="24"/>
        </w:rPr>
        <w:t>, treinamento dos profissionais bem como a implantação do projeto;</w:t>
      </w:r>
    </w:p>
    <w:p w14:paraId="3BB7C40C" w14:textId="76020B7C" w:rsidR="3B5B0CCE" w:rsidRDefault="73701A7D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Recursos necessários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02FA2E5" w14:textId="4588DC9A" w:rsidR="3B5B0CCE" w:rsidRDefault="1D09091F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Nosso projeto necessita</w:t>
      </w:r>
      <w:r w:rsidR="7579AC52" w:rsidRPr="6E4B6440">
        <w:rPr>
          <w:rFonts w:ascii="Arial" w:eastAsia="Arial" w:hAnsi="Arial" w:cs="Arial"/>
          <w:color w:val="000000" w:themeColor="text1"/>
          <w:sz w:val="24"/>
          <w:szCs w:val="24"/>
        </w:rPr>
        <w:t>rá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78CE22" w:rsidRPr="6E4B6440">
        <w:rPr>
          <w:rFonts w:ascii="Arial" w:eastAsia="Arial" w:hAnsi="Arial" w:cs="Arial"/>
          <w:color w:val="000000" w:themeColor="text1"/>
          <w:sz w:val="24"/>
          <w:szCs w:val="24"/>
        </w:rPr>
        <w:t>dos seguintes recursos:</w:t>
      </w:r>
    </w:p>
    <w:p w14:paraId="1BA279EB" w14:textId="44AA4829" w:rsidR="3B5B0CCE" w:rsidRDefault="6778CE22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204370D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ontratação </w:t>
      </w:r>
      <w:r w:rsidR="5F2A3A17" w:rsidRPr="6E4B6440">
        <w:rPr>
          <w:rFonts w:ascii="Arial" w:eastAsia="Arial" w:hAnsi="Arial" w:cs="Arial"/>
          <w:color w:val="000000" w:themeColor="text1"/>
          <w:sz w:val="24"/>
          <w:szCs w:val="24"/>
        </w:rPr>
        <w:t>dos devidos</w:t>
      </w:r>
      <w:r w:rsidR="204370DE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profissionais que conheçam </w:t>
      </w:r>
      <w:r w:rsidR="3E3AC8A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sobre a indústria </w:t>
      </w:r>
      <w:r w:rsidR="6A301CCF" w:rsidRPr="6E4B6440">
        <w:rPr>
          <w:rFonts w:ascii="Arial" w:eastAsia="Arial" w:hAnsi="Arial" w:cs="Arial"/>
          <w:color w:val="000000" w:themeColor="text1"/>
          <w:sz w:val="24"/>
          <w:szCs w:val="24"/>
        </w:rPr>
        <w:t>de produção do chocolate, para que consigamos instalar os sensores nos l</w:t>
      </w:r>
      <w:r w:rsidR="00886F52">
        <w:rPr>
          <w:rFonts w:ascii="Arial" w:eastAsia="Arial" w:hAnsi="Arial" w:cs="Arial"/>
          <w:color w:val="000000" w:themeColor="text1"/>
          <w:sz w:val="24"/>
          <w:szCs w:val="24"/>
        </w:rPr>
        <w:t xml:space="preserve">ocais </w:t>
      </w:r>
      <w:r w:rsidR="6A301CCF" w:rsidRPr="6E4B6440">
        <w:rPr>
          <w:rFonts w:ascii="Arial" w:eastAsia="Arial" w:hAnsi="Arial" w:cs="Arial"/>
          <w:color w:val="000000" w:themeColor="text1"/>
          <w:sz w:val="24"/>
          <w:szCs w:val="24"/>
        </w:rPr>
        <w:t>corretos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EFD4C2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evi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tando</w:t>
      </w:r>
      <w:r w:rsidR="4EFD4C2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falhas</w:t>
      </w:r>
      <w:r w:rsidR="0047411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BAF5618" w14:textId="1EB96F3E" w:rsidR="3B5B0CCE" w:rsidRDefault="210F9750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2A8BCC7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ndivíduos </w:t>
      </w:r>
      <w:r w:rsidR="00DB3500">
        <w:rPr>
          <w:rFonts w:ascii="Arial" w:eastAsia="Arial" w:hAnsi="Arial" w:cs="Arial"/>
          <w:color w:val="000000" w:themeColor="text1"/>
          <w:sz w:val="24"/>
          <w:szCs w:val="24"/>
        </w:rPr>
        <w:t xml:space="preserve">qualificados </w:t>
      </w:r>
      <w:r w:rsidR="2A8BCC7B" w:rsidRPr="6E4B6440">
        <w:rPr>
          <w:rFonts w:ascii="Arial" w:eastAsia="Arial" w:hAnsi="Arial" w:cs="Arial"/>
          <w:color w:val="000000" w:themeColor="text1"/>
          <w:sz w:val="24"/>
          <w:szCs w:val="24"/>
        </w:rPr>
        <w:t>que façam a manutenção da ferramenta que será instalada</w:t>
      </w:r>
      <w:r w:rsidR="002259B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CE03AEF" w14:textId="3FE46A1C" w:rsidR="3B5B0CCE" w:rsidRDefault="69E0F9DE" w:rsidP="6E4B64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>ensores térmicos que resista</w:t>
      </w:r>
      <w:r w:rsidR="51A9CC1F" w:rsidRPr="6E4B644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6F974810" w:rsidRPr="6E4B6440">
        <w:rPr>
          <w:rFonts w:ascii="Arial" w:eastAsia="Arial" w:hAnsi="Arial" w:cs="Arial"/>
          <w:color w:val="000000" w:themeColor="text1"/>
          <w:sz w:val="24"/>
          <w:szCs w:val="24"/>
        </w:rPr>
        <w:t>elevad</w:t>
      </w:r>
      <w:r w:rsidR="28D50201" w:rsidRPr="6E4B6440">
        <w:rPr>
          <w:rFonts w:ascii="Arial" w:eastAsia="Arial" w:hAnsi="Arial" w:cs="Arial"/>
          <w:color w:val="000000" w:themeColor="text1"/>
          <w:sz w:val="24"/>
          <w:szCs w:val="24"/>
        </w:rPr>
        <w:t>as temperaturas</w:t>
      </w:r>
      <w:r w:rsidR="0066095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79ABFD" w14:textId="193AD659" w:rsidR="3B5B0CCE" w:rsidRDefault="03CFD055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Restrições do Projeto</w:t>
      </w:r>
    </w:p>
    <w:p w14:paraId="16D23B84" w14:textId="20EFF00C" w:rsidR="3B5B0CCE" w:rsidRDefault="03CFD055" w:rsidP="6E4B64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Prazo de entrega de 4 meses para conclusão do projeto, o que requer uma gestão eficiente do tempo e dos recursos disponíveis, especialmente considerando as limitações de hardware e software.</w:t>
      </w:r>
    </w:p>
    <w:p w14:paraId="33A8AD99" w14:textId="3FDE0991" w:rsidR="3B5B0CCE" w:rsidRDefault="03CFD055" w:rsidP="1F94734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Disponibilidade limitada de tecnologias e equipamentos além do sensor de temperatura Arduino LM35, o que pode influenciar as opções de desenvolvimento e implementação do sistema.</w:t>
      </w:r>
    </w:p>
    <w:p w14:paraId="1E35960F" w14:textId="79C6AD18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55FC9B" w14:textId="38ABCA5D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75783" w14:textId="1932B415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18ED7C" w14:textId="3C24EFFA" w:rsidR="1F947344" w:rsidRDefault="1F947344" w:rsidP="1F9473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05CB3" w14:textId="15EEE9C0" w:rsidR="3B5B0CCE" w:rsidRDefault="6C077590" w:rsidP="6E4B6440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6E4B6440">
        <w:rPr>
          <w:rFonts w:eastAsiaTheme="minorEastAsia"/>
          <w:b/>
          <w:bCs/>
          <w:color w:val="000000" w:themeColor="text1"/>
          <w:sz w:val="32"/>
          <w:szCs w:val="32"/>
        </w:rPr>
        <w:t>Partes interessadas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965"/>
        <w:gridCol w:w="5070"/>
      </w:tblGrid>
      <w:tr w:rsidR="6E4B6440" w14:paraId="07009283" w14:textId="77777777" w:rsidTr="6E4B6440">
        <w:trPr>
          <w:trHeight w:val="300"/>
        </w:trPr>
        <w:tc>
          <w:tcPr>
            <w:tcW w:w="198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shd w:val="clear" w:color="auto" w:fill="595959" w:themeFill="text1" w:themeFillTint="A6"/>
            <w:vAlign w:val="center"/>
          </w:tcPr>
          <w:p w14:paraId="752A0604" w14:textId="4B665294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Parte Interessada</w:t>
            </w:r>
          </w:p>
        </w:tc>
        <w:tc>
          <w:tcPr>
            <w:tcW w:w="19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shd w:val="clear" w:color="auto" w:fill="595959" w:themeFill="text1" w:themeFillTint="A6"/>
            <w:vAlign w:val="center"/>
          </w:tcPr>
          <w:p w14:paraId="40B9D0C8" w14:textId="4B3A5C9D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Papel</w:t>
            </w:r>
          </w:p>
        </w:tc>
        <w:tc>
          <w:tcPr>
            <w:tcW w:w="507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95959" w:themeFill="text1" w:themeFillTint="A6"/>
            <w:vAlign w:val="center"/>
          </w:tcPr>
          <w:p w14:paraId="6C903D62" w14:textId="45987570" w:rsidR="6E4B6440" w:rsidRDefault="6E4B6440" w:rsidP="6E4B6440">
            <w:pPr>
              <w:spacing w:after="0" w:line="360" w:lineRule="auto"/>
              <w:ind w:left="-20" w:right="-2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b/>
                <w:bCs/>
                <w:color w:val="000000" w:themeColor="text1"/>
              </w:rPr>
              <w:t>Responsabilidades</w:t>
            </w:r>
          </w:p>
        </w:tc>
      </w:tr>
      <w:tr w:rsidR="6E4B6440" w14:paraId="69B2DB48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B80A834" w14:textId="608B348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Desenvolvimento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0226994" w14:textId="52C4A028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Desenvolvedores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4830BED0" w14:textId="3A4297D6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Projetar e desenvolver o sistema de monitoramento de temperatura com sensores</w:t>
            </w:r>
            <w:r w:rsidR="2C590234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FA19766" w14:textId="47C25261" w:rsidR="2C590234" w:rsidRDefault="2C590234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Testar e validar o sistema para garantir sua eficácia e precisão</w:t>
            </w:r>
            <w:r w:rsidR="7D178EFD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90B0911" w14:textId="34E16A87" w:rsidR="7D178EFD" w:rsidRDefault="7D178EFD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Implementar quaisquer atualizações ou melhorias necessárias ao longo do ciclo de vida do projeto.</w:t>
            </w:r>
          </w:p>
        </w:tc>
      </w:tr>
      <w:tr w:rsidR="6E4B6440" w14:paraId="255D0604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102EC93" w14:textId="377C151C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Produção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9611C9" w14:textId="4DF71AB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Operadores de Produção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71A2EC06" w14:textId="52134160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Colaborar na instalação dos sensores térmicos durante a fase de conchagem do chocolate</w:t>
            </w:r>
            <w:r w:rsidR="6A297190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3C445CD" w14:textId="3D262BB3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Monitorar e operar o sistema de monitoramento de temperatura no dia a dia da produção</w:t>
            </w:r>
            <w:r w:rsidR="64975101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21C57EC6" w14:textId="67494B56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Reportar quaisquer problemas ou anomalias detectadas no sistema.</w:t>
            </w:r>
          </w:p>
        </w:tc>
      </w:tr>
      <w:tr w:rsidR="6E4B6440" w14:paraId="1B2A96B0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6326F66" w14:textId="0090A6D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Equipe de Qualidade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FE9630E" w14:textId="31181AE1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Responsável pela Qualidade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24903DA0" w14:textId="5DFF7789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Garantir que o sistema de monitoramento de temperatura atenda aos padrões de qualidade estabelecidos</w:t>
            </w:r>
            <w:r w:rsidR="572173F0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161EA3D7" w14:textId="2933F1C9" w:rsidR="572173F0" w:rsidRDefault="572173F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Realizar verificações regulares para garantir a precisão dos dados coletados pelos sensores</w:t>
            </w:r>
            <w:r w:rsidR="7B18FCDD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586417F7" w14:textId="515C39FE" w:rsidR="7B18FCDD" w:rsidRDefault="7B18FCDD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- 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>Investigar e corrigir quaisquer desvios de qualidade identificados durante a produção.</w:t>
            </w:r>
          </w:p>
        </w:tc>
      </w:tr>
      <w:tr w:rsidR="6E4B6440" w14:paraId="653684B6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08F7AD6" w14:textId="6A67D6AF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Cliente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C100826" w14:textId="6AE0D069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Cliente/Usuário Final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center"/>
          </w:tcPr>
          <w:p w14:paraId="520B7793" w14:textId="6D59AE93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- </w:t>
            </w:r>
            <w:bookmarkStart w:id="1" w:name="_Int_F07pKrrO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Fornecer</w:t>
            </w:r>
            <w:bookmarkEnd w:id="1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requisitos e especificações para o sistema de monitoramento de temperatura</w:t>
            </w:r>
            <w:r w:rsidR="43E9C39A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2F808522" w14:textId="13DF972C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Testar e validar o sistema antes da implementação completa</w:t>
            </w:r>
            <w:r w:rsidR="19A454E8" w:rsidRPr="6E4B6440">
              <w:rPr>
                <w:rFonts w:ascii="Aptos Narrow" w:eastAsia="Aptos Narrow" w:hAnsi="Aptos Narrow" w:cs="Aptos Narrow"/>
                <w:color w:val="000000" w:themeColor="text1"/>
              </w:rPr>
              <w:t>;</w:t>
            </w:r>
          </w:p>
          <w:p w14:paraId="07AEEA7B" w14:textId="54156E5E" w:rsidR="56E6F6F7" w:rsidRDefault="56E6F6F7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</w:t>
            </w:r>
            <w:r w:rsidR="6E4B6440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Utilizar os dados fornecidos pelo sistema para tomar decisões relacionadas à produção de chocolate.</w:t>
            </w:r>
          </w:p>
        </w:tc>
      </w:tr>
      <w:tr w:rsidR="6E4B6440" w14:paraId="2144D8BF" w14:textId="77777777" w:rsidTr="6E4B6440">
        <w:trPr>
          <w:trHeight w:val="300"/>
        </w:trPr>
        <w:tc>
          <w:tcPr>
            <w:tcW w:w="198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27123C9" w14:textId="30922ECE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Fornecedores</w:t>
            </w:r>
          </w:p>
        </w:tc>
        <w:tc>
          <w:tcPr>
            <w:tcW w:w="196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F7A79CE" w14:textId="1F969081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Fornecedores de Sensores e Equipamentos</w:t>
            </w:r>
          </w:p>
        </w:tc>
        <w:tc>
          <w:tcPr>
            <w:tcW w:w="507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263D86E" w14:textId="6F38378A" w:rsidR="6E4B6440" w:rsidRDefault="6E4B6440" w:rsidP="6E4B6440">
            <w:pPr>
              <w:spacing w:after="0" w:line="360" w:lineRule="auto"/>
              <w:ind w:left="-20" w:right="-2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- </w:t>
            </w:r>
            <w:bookmarkStart w:id="2" w:name="_Int_6XVSq5JD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Fornecer</w:t>
            </w:r>
            <w:bookmarkEnd w:id="2"/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os sensores térmicos e outros equipamentos necessários para o projeto. - Oferecer suporte técnico e assistência durante a instalação e operação do sistema. </w:t>
            </w:r>
            <w:r w:rsidR="46242E82" w:rsidRPr="6E4B6440">
              <w:rPr>
                <w:rFonts w:ascii="Aptos Narrow" w:eastAsia="Aptos Narrow" w:hAnsi="Aptos Narrow" w:cs="Aptos Narrow"/>
                <w:color w:val="000000" w:themeColor="text1"/>
              </w:rPr>
              <w:t xml:space="preserve"> </w:t>
            </w:r>
            <w:r w:rsidRPr="6E4B6440">
              <w:rPr>
                <w:rFonts w:ascii="Aptos Narrow" w:eastAsia="Aptos Narrow" w:hAnsi="Aptos Narrow" w:cs="Aptos Narrow"/>
                <w:color w:val="000000" w:themeColor="text1"/>
              </w:rPr>
              <w:t>- Garantir a qualidade e confiabilidade dos produtos fornecidos.</w:t>
            </w:r>
          </w:p>
        </w:tc>
      </w:tr>
    </w:tbl>
    <w:p w14:paraId="1B049075" w14:textId="4279579B" w:rsidR="3B5B0CCE" w:rsidRDefault="3B5B0CCE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1910D" w14:textId="07CAF63E" w:rsidR="3B5B0CCE" w:rsidRDefault="3B5B0CCE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4931D4" w14:textId="47C645E2" w:rsidR="3B5B0CCE" w:rsidRDefault="3B5B0CCE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7E4125B" w14:textId="0758F4E7" w:rsidR="3B5B0CCE" w:rsidRDefault="4A608929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E4B644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Entregas do Projeto:</w:t>
      </w:r>
    </w:p>
    <w:p w14:paraId="4839EC2D" w14:textId="2A2E9737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791675B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Sistema de monitoramento de temperatura: um sistema robusto e confiável para coletar e registrar dados de temperatura durante o processo de conchagem do chocolate.</w:t>
      </w:r>
    </w:p>
    <w:p w14:paraId="65B13674" w14:textId="2154C2AB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2834D845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Site institucional: um site responsivo e intuitivo com um dashboard interativo para visualização de dados de temperatura, bem como páginas de login e cadastro para usuários autorizados.</w:t>
      </w:r>
    </w:p>
    <w:p w14:paraId="19B492A0" w14:textId="424FD8ED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• 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Funcionalidades do Sistema de Monitoramento de Temperatura:</w:t>
      </w:r>
    </w:p>
    <w:p w14:paraId="7423A327" w14:textId="31CCE5AD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030A1DE8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Coleta automática de dados de temperatura em intervalos regulares durante o processo de conchagem.</w:t>
      </w:r>
    </w:p>
    <w:p w14:paraId="6AC176F2" w14:textId="7A349ED6" w:rsidR="3B5B0CCE" w:rsidRDefault="4A608929" w:rsidP="6E4B644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66C7AC72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Transmissão em tempo real dos dados de temperatura para o sistema web.</w:t>
      </w:r>
    </w:p>
    <w:p w14:paraId="5418C130" w14:textId="54D48690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51E1D086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Alertas e notificações relacionados a variações de temperatura, presentes na interface do usuário.</w:t>
      </w:r>
    </w:p>
    <w:p w14:paraId="30C12FF3" w14:textId="7EB3075A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51E1D086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>Interface de usuário amigável para visualização e análise dos dados de temperatura, incluindo gráficos, tabelas e filtros de dados.</w:t>
      </w:r>
    </w:p>
    <w:p w14:paraId="6CDC4A33" w14:textId="1E17F0C2" w:rsidR="3B5B0CCE" w:rsidRDefault="3B5B0CCE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DA14A" w14:textId="3CAD819C" w:rsidR="3B5B0CCE" w:rsidRDefault="4A608929" w:rsidP="399B82C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• </w:t>
      </w:r>
      <w:r w:rsidRPr="399B82C6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Funcionalidades do Site Institucional:</w:t>
      </w:r>
    </w:p>
    <w:p w14:paraId="7638710F" w14:textId="3B8864E1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35F1E1C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Página inicial informativa sobre o projeto</w:t>
      </w:r>
      <w:r w:rsidR="006914DB">
        <w:rPr>
          <w:rFonts w:ascii="Arial" w:eastAsia="Arial" w:hAnsi="Arial" w:cs="Arial"/>
          <w:color w:val="000000" w:themeColor="text1"/>
          <w:sz w:val="24"/>
          <w:szCs w:val="24"/>
        </w:rPr>
        <w:t xml:space="preserve"> e equipe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, sua importância e os benefícios esperados.</w:t>
      </w:r>
    </w:p>
    <w:p w14:paraId="4FC3DA9D" w14:textId="4D8D7042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35F1E1C1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Dashboard de consulta de dados de temperatura, permitindo aos usuários visualizarem e analisar os dados em tempo real.</w:t>
      </w:r>
    </w:p>
    <w:p w14:paraId="4287C332" w14:textId="0F523181" w:rsidR="3B5B0CCE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2B60A4D" w:rsidRPr="6E4B64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E4B6440">
        <w:rPr>
          <w:rFonts w:ascii="Arial" w:eastAsia="Arial" w:hAnsi="Arial" w:cs="Arial"/>
          <w:color w:val="000000" w:themeColor="text1"/>
          <w:sz w:val="24"/>
          <w:szCs w:val="24"/>
        </w:rPr>
        <w:t>Páginas de login e cadastro com autenticação segura para acesso ao sistema.</w:t>
      </w:r>
    </w:p>
    <w:p w14:paraId="32DBD420" w14:textId="52B3FE0B" w:rsidR="4A608929" w:rsidRDefault="4A608929" w:rsidP="6E4B644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99B82C6">
        <w:rPr>
          <w:rFonts w:ascii="Arial" w:eastAsia="Arial" w:hAnsi="Arial" w:cs="Arial"/>
          <w:color w:val="000000" w:themeColor="text1"/>
          <w:sz w:val="24"/>
          <w:szCs w:val="24"/>
        </w:rPr>
        <w:t>•</w:t>
      </w:r>
      <w:r w:rsidR="42B60A4D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8E73575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Calculadora Financeira: </w:t>
      </w:r>
      <w:r w:rsidR="00AC5571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</w:t>
      </w:r>
      <w:r w:rsidR="047D95BF" w:rsidRPr="399B82C6">
        <w:rPr>
          <w:rFonts w:ascii="Arial" w:eastAsia="Arial" w:hAnsi="Arial" w:cs="Arial"/>
          <w:color w:val="000000" w:themeColor="text1"/>
          <w:sz w:val="24"/>
          <w:szCs w:val="24"/>
        </w:rPr>
        <w:t>objetivo, calcular</w:t>
      </w:r>
      <w:r w:rsidR="000A3DCC" w:rsidRPr="399B82C6">
        <w:rPr>
          <w:rFonts w:ascii="Arial" w:eastAsia="Arial" w:hAnsi="Arial" w:cs="Arial"/>
          <w:color w:val="000000" w:themeColor="text1"/>
          <w:sz w:val="24"/>
          <w:szCs w:val="24"/>
        </w:rPr>
        <w:t xml:space="preserve"> gastos e lucros potenciais quando há controle de temperatura na produção de chocolate</w:t>
      </w:r>
      <w:r w:rsidR="00DD476A" w:rsidRPr="399B82C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0691BF4" w14:textId="38E233F8" w:rsidR="399B82C6" w:rsidRDefault="399B82C6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D1DD8C6" w14:textId="210A4DF6" w:rsidR="399B82C6" w:rsidRDefault="399B82C6" w:rsidP="399B82C6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E330818" w14:textId="73CFC816" w:rsidR="3B5B0CCE" w:rsidRDefault="21863838" w:rsidP="6E4B644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F947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Backlog:</w:t>
      </w:r>
    </w:p>
    <w:p w14:paraId="2F3C4709" w14:textId="2A7BAFCA" w:rsidR="28D4538F" w:rsidRDefault="4EEAE17D" w:rsidP="1F947344">
      <w:pPr>
        <w:spacing w:line="360" w:lineRule="auto"/>
        <w:jc w:val="both"/>
      </w:pPr>
      <w:r>
        <w:rPr>
          <w:noProof/>
        </w:rPr>
        <w:drawing>
          <wp:inline distT="0" distB="0" distL="0" distR="0" wp14:anchorId="0136DF02" wp14:editId="0410F2DF">
            <wp:extent cx="6218518" cy="4076700"/>
            <wp:effectExtent l="0" t="0" r="0" b="0"/>
            <wp:docPr id="16739260" name="Picture 1673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1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A15" w14:textId="586D9199" w:rsidR="28D4538F" w:rsidRDefault="4EEAE17D" w:rsidP="1F947344">
      <w:pPr>
        <w:spacing w:line="360" w:lineRule="auto"/>
        <w:jc w:val="both"/>
      </w:pPr>
      <w:r>
        <w:rPr>
          <w:noProof/>
        </w:rPr>
        <w:drawing>
          <wp:inline distT="0" distB="0" distL="0" distR="0" wp14:anchorId="41527E22" wp14:editId="6E99AA8C">
            <wp:extent cx="6248398" cy="4376999"/>
            <wp:effectExtent l="0" t="0" r="0" b="0"/>
            <wp:docPr id="1252410251" name="Picture 125241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398" cy="43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FBAE" w14:textId="6D19AA60" w:rsidR="3B5B0CCE" w:rsidRDefault="4A608929" w:rsidP="1F947344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1F947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Premissas do Projeto:</w:t>
      </w:r>
    </w:p>
    <w:p w14:paraId="1F426725" w14:textId="21E96708" w:rsidR="3B5B0CCE" w:rsidRDefault="41037B8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4A608929"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 xml:space="preserve">cliente disponibilizará </w:t>
      </w:r>
      <w:r w:rsidR="4A608929" w:rsidRPr="1F947344">
        <w:rPr>
          <w:rFonts w:ascii="Arial" w:eastAsia="Arial" w:hAnsi="Arial" w:cs="Arial"/>
          <w:color w:val="000000" w:themeColor="text1"/>
          <w:sz w:val="24"/>
          <w:szCs w:val="24"/>
        </w:rPr>
        <w:t>sensor de temperatura LM35 para coleta de dados durante o processo de conchagem do chocolate</w:t>
      </w:r>
      <w:r w:rsidR="742C68AC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45545F2" w14:textId="55BB36C1" w:rsidR="26C2BA48" w:rsidRDefault="26C2BA48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 cliente disponibilizará o Arduino Uno para que seja conectado ao sensor LM35;</w:t>
      </w:r>
    </w:p>
    <w:p w14:paraId="31396F9C" w14:textId="4EDB863B" w:rsidR="51446D79" w:rsidRDefault="51446D79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O cliente será responsável por treinar sua equipe para utilizar a aplicação Chocontrol;</w:t>
      </w:r>
    </w:p>
    <w:p w14:paraId="21157123" w14:textId="1BB664C8" w:rsidR="3B5B0CCE" w:rsidRDefault="4A60892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Colaboração estreita com a equipe de produção de chocolate para entender as necessidades específicas do processo e garantir a integração adequada do sensor de temperatura</w:t>
      </w:r>
      <w:r w:rsidR="71B0DF9B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2E285FD" w14:textId="6E3C6141" w:rsidR="3B5B0CCE" w:rsidRDefault="4A608929" w:rsidP="6E4B6440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F947344">
        <w:rPr>
          <w:rFonts w:ascii="Arial" w:eastAsia="Arial" w:hAnsi="Arial" w:cs="Arial"/>
          <w:color w:val="000000" w:themeColor="text1"/>
          <w:sz w:val="24"/>
          <w:szCs w:val="24"/>
        </w:rPr>
        <w:t>Banco de dados remoto disponibilizado, somado a API para posterior verificação dos dados na interface do usuário</w:t>
      </w:r>
      <w:r w:rsidR="64B64AD8" w:rsidRPr="1F94734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DE2F5A4" w14:textId="152C6702" w:rsidR="64B64AD8" w:rsidRDefault="68BA7C2A" w:rsidP="1F947344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5564CA18">
        <w:rPr>
          <w:rFonts w:ascii="Arial" w:eastAsia="Arial" w:hAnsi="Arial" w:cs="Arial"/>
          <w:color w:val="000000" w:themeColor="text1"/>
          <w:sz w:val="24"/>
          <w:szCs w:val="24"/>
        </w:rPr>
        <w:t>O projeto será para uso desktop e disponível para os navegadores Google Chrome, Opera e Microsoft Edge</w:t>
      </w:r>
      <w:r w:rsidR="04DFC108" w:rsidRPr="5564CA1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875A8F2" w14:textId="335F9C68" w:rsidR="3B5B0CCE" w:rsidRDefault="178F5212" w:rsidP="5564CA18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Planilha </w:t>
      </w:r>
      <w:r w:rsidR="4FE76A0A"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 Riscos</w:t>
      </w:r>
      <w:r w:rsidR="137F2935" w:rsidRPr="5564CA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</w:p>
    <w:p w14:paraId="16E6D22E" w14:textId="42B8F355" w:rsidR="3B5B0CCE" w:rsidRDefault="3A64DADE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2B9061" wp14:editId="157D4C3B">
            <wp:extent cx="5724524" cy="3076575"/>
            <wp:effectExtent l="0" t="0" r="0" b="0"/>
            <wp:docPr id="1791923001" name="Picture 179192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D2A" w14:textId="5AA239FF" w:rsidR="436A9EF3" w:rsidRDefault="436A9EF3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5F13B" w14:textId="5AA8EBF2" w:rsidR="3A64DADE" w:rsidRDefault="3A64DADE" w:rsidP="436A9EF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36A9EF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Especificação da Dashboard:</w:t>
      </w:r>
    </w:p>
    <w:p w14:paraId="414ECE11" w14:textId="78DC2E60" w:rsidR="436A9EF3" w:rsidRDefault="004C1F33" w:rsidP="436A9EF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C1F33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31EC0406" wp14:editId="655F860A">
            <wp:extent cx="4953691" cy="6163535"/>
            <wp:effectExtent l="0" t="0" r="0" b="8890"/>
            <wp:docPr id="19946722" name="Picture 1" descr="A white and black lis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722" name="Picture 1" descr="A white and black lis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6A9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sDDOxTzFJn6h" int2:id="8ft2xvng">
      <int2:state int2:value="Rejected" int2:type="AugLoop_Text_Critique"/>
    </int2:textHash>
    <int2:textHash int2:hashCode="vmwyTAXdH0cMmr" int2:id="KoQuNRB1">
      <int2:state int2:value="Rejected" int2:type="AugLoop_Text_Critique"/>
    </int2:textHash>
    <int2:textHash int2:hashCode="15l4ApeN8+KBd/" int2:id="U4kPq2qN">
      <int2:state int2:value="Rejected" int2:type="AugLoop_Text_Critique"/>
    </int2:textHash>
    <int2:textHash int2:hashCode="T/GPABdvDys65U" int2:id="Yh1e3hVy">
      <int2:state int2:value="Rejected" int2:type="AugLoop_Text_Critique"/>
    </int2:textHash>
    <int2:textHash int2:hashCode="rnBSaarBqmM3vd" int2:id="a4BwJLV1">
      <int2:state int2:value="Rejected" int2:type="AugLoop_Text_Critique"/>
    </int2:textHash>
    <int2:textHash int2:hashCode="ChAlkvtHcSeoBX" int2:id="gGY0Rdbl">
      <int2:state int2:value="Rejected" int2:type="AugLoop_Text_Critique"/>
    </int2:textHash>
    <int2:textHash int2:hashCode="RLAJZqfxN//KBR" int2:id="iQJ9Hd1B">
      <int2:state int2:value="Rejected" int2:type="AugLoop_Text_Critique"/>
    </int2:textHash>
    <int2:textHash int2:hashCode="SC573VtdUyOcjC" int2:id="krdXZFET">
      <int2:state int2:value="Rejected" int2:type="AugLoop_Text_Critique"/>
    </int2:textHash>
    <int2:textHash int2:hashCode="rLOZZN2uUNkqNf" int2:id="pYJsmiZ6">
      <int2:state int2:value="Rejected" int2:type="AugLoop_Text_Critique"/>
    </int2:textHash>
    <int2:textHash int2:hashCode="dbcZFMf6mcsfZs" int2:id="tQFQ0abW">
      <int2:state int2:value="Rejected" int2:type="AugLoop_Text_Critique"/>
    </int2:textHash>
    <int2:textHash int2:hashCode="GFuUFRoOThRk32" int2:id="tuwg91pR">
      <int2:state int2:value="Rejected" int2:type="AugLoop_Text_Critique"/>
    </int2:textHash>
    <int2:textHash int2:hashCode="emhvGDuVSqGoR+" int2:id="uVf9cxqw">
      <int2:state int2:value="Rejected" int2:type="AugLoop_Text_Critique"/>
    </int2:textHash>
    <int2:textHash int2:hashCode="I1V6r79iQGyyfp" int2:id="ylQe3HxU">
      <int2:state int2:value="Rejected" int2:type="AugLoop_Text_Critique"/>
    </int2:textHash>
    <int2:bookmark int2:bookmarkName="_Int_F07pKrrO" int2:invalidationBookmarkName="" int2:hashCode="Mkla+hnm7VaSy/" int2:id="Lnl4sZpq">
      <int2:state int2:value="Rejected" int2:type="AugLoop_Text_Critique"/>
    </int2:bookmark>
    <int2:bookmark int2:bookmarkName="_Int_6XVSq5JD" int2:invalidationBookmarkName="" int2:hashCode="Mkla+hnm7VaSy/" int2:id="jgZGars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61DE"/>
    <w:multiLevelType w:val="hybridMultilevel"/>
    <w:tmpl w:val="FFFFFFFF"/>
    <w:lvl w:ilvl="0" w:tplc="99E20E7E">
      <w:start w:val="1"/>
      <w:numFmt w:val="decimal"/>
      <w:lvlText w:val="%1."/>
      <w:lvlJc w:val="left"/>
      <w:pPr>
        <w:ind w:left="360" w:hanging="360"/>
      </w:pPr>
    </w:lvl>
    <w:lvl w:ilvl="1" w:tplc="687CD76E">
      <w:start w:val="1"/>
      <w:numFmt w:val="lowerLetter"/>
      <w:lvlText w:val="%2."/>
      <w:lvlJc w:val="left"/>
      <w:pPr>
        <w:ind w:left="1080" w:hanging="360"/>
      </w:pPr>
    </w:lvl>
    <w:lvl w:ilvl="2" w:tplc="12DE3BDE">
      <w:start w:val="1"/>
      <w:numFmt w:val="lowerRoman"/>
      <w:lvlText w:val="%3."/>
      <w:lvlJc w:val="right"/>
      <w:pPr>
        <w:ind w:left="1800" w:hanging="180"/>
      </w:pPr>
    </w:lvl>
    <w:lvl w:ilvl="3" w:tplc="182C9340">
      <w:start w:val="1"/>
      <w:numFmt w:val="decimal"/>
      <w:lvlText w:val="%4."/>
      <w:lvlJc w:val="left"/>
      <w:pPr>
        <w:ind w:left="2520" w:hanging="360"/>
      </w:pPr>
    </w:lvl>
    <w:lvl w:ilvl="4" w:tplc="60A86E66">
      <w:start w:val="1"/>
      <w:numFmt w:val="lowerLetter"/>
      <w:lvlText w:val="%5."/>
      <w:lvlJc w:val="left"/>
      <w:pPr>
        <w:ind w:left="3240" w:hanging="360"/>
      </w:pPr>
    </w:lvl>
    <w:lvl w:ilvl="5" w:tplc="E02CAC28">
      <w:start w:val="1"/>
      <w:numFmt w:val="lowerRoman"/>
      <w:lvlText w:val="%6."/>
      <w:lvlJc w:val="right"/>
      <w:pPr>
        <w:ind w:left="3960" w:hanging="180"/>
      </w:pPr>
    </w:lvl>
    <w:lvl w:ilvl="6" w:tplc="E7B49FCE">
      <w:start w:val="1"/>
      <w:numFmt w:val="decimal"/>
      <w:lvlText w:val="%7."/>
      <w:lvlJc w:val="left"/>
      <w:pPr>
        <w:ind w:left="4680" w:hanging="360"/>
      </w:pPr>
    </w:lvl>
    <w:lvl w:ilvl="7" w:tplc="3D6CCD4C">
      <w:start w:val="1"/>
      <w:numFmt w:val="lowerLetter"/>
      <w:lvlText w:val="%8."/>
      <w:lvlJc w:val="left"/>
      <w:pPr>
        <w:ind w:left="5400" w:hanging="360"/>
      </w:pPr>
    </w:lvl>
    <w:lvl w:ilvl="8" w:tplc="871CB26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A7B3A"/>
    <w:multiLevelType w:val="hybridMultilevel"/>
    <w:tmpl w:val="FFFFFFFF"/>
    <w:lvl w:ilvl="0" w:tplc="5652E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2A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A7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C6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C0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4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9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24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69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9990"/>
    <w:multiLevelType w:val="hybridMultilevel"/>
    <w:tmpl w:val="FFFFFFFF"/>
    <w:lvl w:ilvl="0" w:tplc="A74EE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C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06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22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A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C2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F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8201"/>
    <w:multiLevelType w:val="hybridMultilevel"/>
    <w:tmpl w:val="FFFFFFFF"/>
    <w:lvl w:ilvl="0" w:tplc="7834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CD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20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6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E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2F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2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EE3A"/>
    <w:multiLevelType w:val="hybridMultilevel"/>
    <w:tmpl w:val="FFFFFFFF"/>
    <w:lvl w:ilvl="0" w:tplc="80085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66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B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4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C6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5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4F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69DF"/>
    <w:multiLevelType w:val="hybridMultilevel"/>
    <w:tmpl w:val="FFFFFFFF"/>
    <w:lvl w:ilvl="0" w:tplc="E0B291BA">
      <w:start w:val="1"/>
      <w:numFmt w:val="lowerLetter"/>
      <w:lvlText w:val="%1."/>
      <w:lvlJc w:val="left"/>
      <w:pPr>
        <w:ind w:left="360" w:hanging="360"/>
      </w:pPr>
    </w:lvl>
    <w:lvl w:ilvl="1" w:tplc="F2D46352">
      <w:start w:val="1"/>
      <w:numFmt w:val="lowerLetter"/>
      <w:lvlText w:val="%2."/>
      <w:lvlJc w:val="left"/>
      <w:pPr>
        <w:ind w:left="1440" w:hanging="360"/>
      </w:pPr>
    </w:lvl>
    <w:lvl w:ilvl="2" w:tplc="C2BC2D34">
      <w:start w:val="1"/>
      <w:numFmt w:val="lowerRoman"/>
      <w:lvlText w:val="%3."/>
      <w:lvlJc w:val="right"/>
      <w:pPr>
        <w:ind w:left="2160" w:hanging="180"/>
      </w:pPr>
    </w:lvl>
    <w:lvl w:ilvl="3" w:tplc="99DC02D0">
      <w:start w:val="1"/>
      <w:numFmt w:val="decimal"/>
      <w:lvlText w:val="%4."/>
      <w:lvlJc w:val="left"/>
      <w:pPr>
        <w:ind w:left="2880" w:hanging="360"/>
      </w:pPr>
    </w:lvl>
    <w:lvl w:ilvl="4" w:tplc="61F2E944">
      <w:start w:val="1"/>
      <w:numFmt w:val="lowerLetter"/>
      <w:lvlText w:val="%5."/>
      <w:lvlJc w:val="left"/>
      <w:pPr>
        <w:ind w:left="3600" w:hanging="360"/>
      </w:pPr>
    </w:lvl>
    <w:lvl w:ilvl="5" w:tplc="530A091C">
      <w:start w:val="1"/>
      <w:numFmt w:val="lowerRoman"/>
      <w:lvlText w:val="%6."/>
      <w:lvlJc w:val="right"/>
      <w:pPr>
        <w:ind w:left="4320" w:hanging="180"/>
      </w:pPr>
    </w:lvl>
    <w:lvl w:ilvl="6" w:tplc="D7963F3E">
      <w:start w:val="1"/>
      <w:numFmt w:val="decimal"/>
      <w:lvlText w:val="%7."/>
      <w:lvlJc w:val="left"/>
      <w:pPr>
        <w:ind w:left="5040" w:hanging="360"/>
      </w:pPr>
    </w:lvl>
    <w:lvl w:ilvl="7" w:tplc="BB82EB50">
      <w:start w:val="1"/>
      <w:numFmt w:val="lowerLetter"/>
      <w:lvlText w:val="%8."/>
      <w:lvlJc w:val="left"/>
      <w:pPr>
        <w:ind w:left="5760" w:hanging="360"/>
      </w:pPr>
    </w:lvl>
    <w:lvl w:ilvl="8" w:tplc="DB666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F59"/>
    <w:multiLevelType w:val="hybridMultilevel"/>
    <w:tmpl w:val="FFFFFFFF"/>
    <w:lvl w:ilvl="0" w:tplc="237CAD8E">
      <w:start w:val="1"/>
      <w:numFmt w:val="lowerLetter"/>
      <w:lvlText w:val="%1."/>
      <w:lvlJc w:val="left"/>
      <w:pPr>
        <w:ind w:left="360" w:hanging="360"/>
      </w:pPr>
    </w:lvl>
    <w:lvl w:ilvl="1" w:tplc="C936B508">
      <w:start w:val="1"/>
      <w:numFmt w:val="lowerLetter"/>
      <w:lvlText w:val="%2."/>
      <w:lvlJc w:val="left"/>
      <w:pPr>
        <w:ind w:left="1080" w:hanging="360"/>
      </w:pPr>
    </w:lvl>
    <w:lvl w:ilvl="2" w:tplc="797A9BB4">
      <w:start w:val="1"/>
      <w:numFmt w:val="lowerRoman"/>
      <w:lvlText w:val="%3."/>
      <w:lvlJc w:val="right"/>
      <w:pPr>
        <w:ind w:left="1800" w:hanging="180"/>
      </w:pPr>
    </w:lvl>
    <w:lvl w:ilvl="3" w:tplc="AEFEFC18">
      <w:start w:val="1"/>
      <w:numFmt w:val="decimal"/>
      <w:lvlText w:val="%4."/>
      <w:lvlJc w:val="left"/>
      <w:pPr>
        <w:ind w:left="2520" w:hanging="360"/>
      </w:pPr>
    </w:lvl>
    <w:lvl w:ilvl="4" w:tplc="BB8A1F3C">
      <w:start w:val="1"/>
      <w:numFmt w:val="lowerLetter"/>
      <w:lvlText w:val="%5."/>
      <w:lvlJc w:val="left"/>
      <w:pPr>
        <w:ind w:left="3240" w:hanging="360"/>
      </w:pPr>
    </w:lvl>
    <w:lvl w:ilvl="5" w:tplc="90523446">
      <w:start w:val="1"/>
      <w:numFmt w:val="lowerRoman"/>
      <w:lvlText w:val="%6."/>
      <w:lvlJc w:val="right"/>
      <w:pPr>
        <w:ind w:left="3960" w:hanging="180"/>
      </w:pPr>
    </w:lvl>
    <w:lvl w:ilvl="6" w:tplc="B1AEF330">
      <w:start w:val="1"/>
      <w:numFmt w:val="decimal"/>
      <w:lvlText w:val="%7."/>
      <w:lvlJc w:val="left"/>
      <w:pPr>
        <w:ind w:left="4680" w:hanging="360"/>
      </w:pPr>
    </w:lvl>
    <w:lvl w:ilvl="7" w:tplc="3432A970">
      <w:start w:val="1"/>
      <w:numFmt w:val="lowerLetter"/>
      <w:lvlText w:val="%8."/>
      <w:lvlJc w:val="left"/>
      <w:pPr>
        <w:ind w:left="5400" w:hanging="360"/>
      </w:pPr>
    </w:lvl>
    <w:lvl w:ilvl="8" w:tplc="9F2287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6E7A9A"/>
    <w:multiLevelType w:val="hybridMultilevel"/>
    <w:tmpl w:val="FFFFFFFF"/>
    <w:lvl w:ilvl="0" w:tplc="1A00FC08">
      <w:start w:val="1"/>
      <w:numFmt w:val="decimal"/>
      <w:lvlText w:val="%1."/>
      <w:lvlJc w:val="left"/>
      <w:pPr>
        <w:ind w:left="720" w:hanging="360"/>
      </w:pPr>
    </w:lvl>
    <w:lvl w:ilvl="1" w:tplc="45D4400E">
      <w:start w:val="1"/>
      <w:numFmt w:val="lowerLetter"/>
      <w:lvlText w:val="%2."/>
      <w:lvlJc w:val="left"/>
      <w:pPr>
        <w:ind w:left="1440" w:hanging="360"/>
      </w:pPr>
    </w:lvl>
    <w:lvl w:ilvl="2" w:tplc="D4101E3A">
      <w:start w:val="1"/>
      <w:numFmt w:val="lowerRoman"/>
      <w:lvlText w:val="%3."/>
      <w:lvlJc w:val="right"/>
      <w:pPr>
        <w:ind w:left="2160" w:hanging="180"/>
      </w:pPr>
    </w:lvl>
    <w:lvl w:ilvl="3" w:tplc="1B8C363C">
      <w:start w:val="1"/>
      <w:numFmt w:val="decimal"/>
      <w:lvlText w:val="%4."/>
      <w:lvlJc w:val="left"/>
      <w:pPr>
        <w:ind w:left="2880" w:hanging="360"/>
      </w:pPr>
    </w:lvl>
    <w:lvl w:ilvl="4" w:tplc="FE8859BA">
      <w:start w:val="1"/>
      <w:numFmt w:val="lowerLetter"/>
      <w:lvlText w:val="%5."/>
      <w:lvlJc w:val="left"/>
      <w:pPr>
        <w:ind w:left="3600" w:hanging="360"/>
      </w:pPr>
    </w:lvl>
    <w:lvl w:ilvl="5" w:tplc="D0DE69C6">
      <w:start w:val="1"/>
      <w:numFmt w:val="lowerRoman"/>
      <w:lvlText w:val="%6."/>
      <w:lvlJc w:val="right"/>
      <w:pPr>
        <w:ind w:left="4320" w:hanging="180"/>
      </w:pPr>
    </w:lvl>
    <w:lvl w:ilvl="6" w:tplc="2BE44342">
      <w:start w:val="1"/>
      <w:numFmt w:val="decimal"/>
      <w:lvlText w:val="%7."/>
      <w:lvlJc w:val="left"/>
      <w:pPr>
        <w:ind w:left="5040" w:hanging="360"/>
      </w:pPr>
    </w:lvl>
    <w:lvl w:ilvl="7" w:tplc="8C1A6ACA">
      <w:start w:val="1"/>
      <w:numFmt w:val="lowerLetter"/>
      <w:lvlText w:val="%8."/>
      <w:lvlJc w:val="left"/>
      <w:pPr>
        <w:ind w:left="5760" w:hanging="360"/>
      </w:pPr>
    </w:lvl>
    <w:lvl w:ilvl="8" w:tplc="4E3CB1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0430"/>
    <w:multiLevelType w:val="hybridMultilevel"/>
    <w:tmpl w:val="FFFFFFFF"/>
    <w:lvl w:ilvl="0" w:tplc="F4062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E5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4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6A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C8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47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6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8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C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0E07"/>
    <w:multiLevelType w:val="hybridMultilevel"/>
    <w:tmpl w:val="FFFFFFFF"/>
    <w:lvl w:ilvl="0" w:tplc="CE261B82">
      <w:start w:val="1"/>
      <w:numFmt w:val="lowerLetter"/>
      <w:lvlText w:val="%1."/>
      <w:lvlJc w:val="left"/>
      <w:pPr>
        <w:ind w:left="360" w:hanging="360"/>
      </w:pPr>
    </w:lvl>
    <w:lvl w:ilvl="1" w:tplc="A536B26A">
      <w:start w:val="1"/>
      <w:numFmt w:val="lowerRoman"/>
      <w:lvlText w:val="%2."/>
      <w:lvlJc w:val="right"/>
      <w:pPr>
        <w:ind w:left="1080" w:hanging="360"/>
      </w:pPr>
    </w:lvl>
    <w:lvl w:ilvl="2" w:tplc="3C4EC482">
      <w:start w:val="1"/>
      <w:numFmt w:val="lowerRoman"/>
      <w:lvlText w:val="%3."/>
      <w:lvlJc w:val="right"/>
      <w:pPr>
        <w:ind w:left="1800" w:hanging="180"/>
      </w:pPr>
    </w:lvl>
    <w:lvl w:ilvl="3" w:tplc="3BCEC27A">
      <w:start w:val="1"/>
      <w:numFmt w:val="decimal"/>
      <w:lvlText w:val="%4."/>
      <w:lvlJc w:val="left"/>
      <w:pPr>
        <w:ind w:left="2520" w:hanging="360"/>
      </w:pPr>
    </w:lvl>
    <w:lvl w:ilvl="4" w:tplc="780E48EE">
      <w:start w:val="1"/>
      <w:numFmt w:val="lowerLetter"/>
      <w:lvlText w:val="%5."/>
      <w:lvlJc w:val="left"/>
      <w:pPr>
        <w:ind w:left="3240" w:hanging="360"/>
      </w:pPr>
    </w:lvl>
    <w:lvl w:ilvl="5" w:tplc="5B4E2B12">
      <w:start w:val="1"/>
      <w:numFmt w:val="lowerRoman"/>
      <w:lvlText w:val="%6."/>
      <w:lvlJc w:val="right"/>
      <w:pPr>
        <w:ind w:left="3960" w:hanging="180"/>
      </w:pPr>
    </w:lvl>
    <w:lvl w:ilvl="6" w:tplc="A58C9D40">
      <w:start w:val="1"/>
      <w:numFmt w:val="decimal"/>
      <w:lvlText w:val="%7."/>
      <w:lvlJc w:val="left"/>
      <w:pPr>
        <w:ind w:left="4680" w:hanging="360"/>
      </w:pPr>
    </w:lvl>
    <w:lvl w:ilvl="7" w:tplc="47D6396C">
      <w:start w:val="1"/>
      <w:numFmt w:val="lowerLetter"/>
      <w:lvlText w:val="%8."/>
      <w:lvlJc w:val="left"/>
      <w:pPr>
        <w:ind w:left="5400" w:hanging="360"/>
      </w:pPr>
    </w:lvl>
    <w:lvl w:ilvl="8" w:tplc="3BDCEB2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DACF38"/>
    <w:multiLevelType w:val="hybridMultilevel"/>
    <w:tmpl w:val="FFFFFFFF"/>
    <w:lvl w:ilvl="0" w:tplc="0DDE7ADA">
      <w:start w:val="1"/>
      <w:numFmt w:val="decimal"/>
      <w:lvlText w:val="%1."/>
      <w:lvlJc w:val="left"/>
      <w:pPr>
        <w:ind w:left="360" w:hanging="360"/>
      </w:pPr>
    </w:lvl>
    <w:lvl w:ilvl="1" w:tplc="7486C418">
      <w:start w:val="1"/>
      <w:numFmt w:val="lowerLetter"/>
      <w:lvlText w:val="%2."/>
      <w:lvlJc w:val="left"/>
      <w:pPr>
        <w:ind w:left="1080" w:hanging="360"/>
      </w:pPr>
    </w:lvl>
    <w:lvl w:ilvl="2" w:tplc="61789DDC">
      <w:start w:val="1"/>
      <w:numFmt w:val="lowerRoman"/>
      <w:lvlText w:val="%3."/>
      <w:lvlJc w:val="right"/>
      <w:pPr>
        <w:ind w:left="1800" w:hanging="180"/>
      </w:pPr>
    </w:lvl>
    <w:lvl w:ilvl="3" w:tplc="7010AB7E">
      <w:start w:val="1"/>
      <w:numFmt w:val="decimal"/>
      <w:lvlText w:val="%4."/>
      <w:lvlJc w:val="left"/>
      <w:pPr>
        <w:ind w:left="2520" w:hanging="360"/>
      </w:pPr>
    </w:lvl>
    <w:lvl w:ilvl="4" w:tplc="9E20B1A2">
      <w:start w:val="1"/>
      <w:numFmt w:val="lowerLetter"/>
      <w:lvlText w:val="%5."/>
      <w:lvlJc w:val="left"/>
      <w:pPr>
        <w:ind w:left="3240" w:hanging="360"/>
      </w:pPr>
    </w:lvl>
    <w:lvl w:ilvl="5" w:tplc="2F4E2C9E">
      <w:start w:val="1"/>
      <w:numFmt w:val="lowerRoman"/>
      <w:lvlText w:val="%6."/>
      <w:lvlJc w:val="right"/>
      <w:pPr>
        <w:ind w:left="3960" w:hanging="180"/>
      </w:pPr>
    </w:lvl>
    <w:lvl w:ilvl="6" w:tplc="2C287524">
      <w:start w:val="1"/>
      <w:numFmt w:val="decimal"/>
      <w:lvlText w:val="%7."/>
      <w:lvlJc w:val="left"/>
      <w:pPr>
        <w:ind w:left="4680" w:hanging="360"/>
      </w:pPr>
    </w:lvl>
    <w:lvl w:ilvl="7" w:tplc="7A964E40">
      <w:start w:val="1"/>
      <w:numFmt w:val="lowerLetter"/>
      <w:lvlText w:val="%8."/>
      <w:lvlJc w:val="left"/>
      <w:pPr>
        <w:ind w:left="5400" w:hanging="360"/>
      </w:pPr>
    </w:lvl>
    <w:lvl w:ilvl="8" w:tplc="3EDAB09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FCE386"/>
    <w:multiLevelType w:val="hybridMultilevel"/>
    <w:tmpl w:val="FFFFFFFF"/>
    <w:lvl w:ilvl="0" w:tplc="0714E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EA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08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CA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07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A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0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88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61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AD5E"/>
    <w:multiLevelType w:val="hybridMultilevel"/>
    <w:tmpl w:val="FFFFFFFF"/>
    <w:lvl w:ilvl="0" w:tplc="2444A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9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00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44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2B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CC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4A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1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6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80F27"/>
    <w:multiLevelType w:val="hybridMultilevel"/>
    <w:tmpl w:val="FFFFFFFF"/>
    <w:lvl w:ilvl="0" w:tplc="1480F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AC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D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6B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2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E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60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AA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50699"/>
    <w:multiLevelType w:val="hybridMultilevel"/>
    <w:tmpl w:val="FFFFFFFF"/>
    <w:lvl w:ilvl="0" w:tplc="F712F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4D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E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80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C3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84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02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3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48715">
    <w:abstractNumId w:val="0"/>
  </w:num>
  <w:num w:numId="2" w16cid:durableId="715930124">
    <w:abstractNumId w:val="6"/>
  </w:num>
  <w:num w:numId="3" w16cid:durableId="272984158">
    <w:abstractNumId w:val="10"/>
  </w:num>
  <w:num w:numId="4" w16cid:durableId="1225212915">
    <w:abstractNumId w:val="5"/>
  </w:num>
  <w:num w:numId="5" w16cid:durableId="404836946">
    <w:abstractNumId w:val="9"/>
  </w:num>
  <w:num w:numId="6" w16cid:durableId="723604945">
    <w:abstractNumId w:val="7"/>
  </w:num>
  <w:num w:numId="7" w16cid:durableId="1202129776">
    <w:abstractNumId w:val="2"/>
  </w:num>
  <w:num w:numId="8" w16cid:durableId="1370181633">
    <w:abstractNumId w:val="4"/>
  </w:num>
  <w:num w:numId="9" w16cid:durableId="1315525439">
    <w:abstractNumId w:val="14"/>
  </w:num>
  <w:num w:numId="10" w16cid:durableId="2021464417">
    <w:abstractNumId w:val="8"/>
  </w:num>
  <w:num w:numId="11" w16cid:durableId="1182429881">
    <w:abstractNumId w:val="3"/>
  </w:num>
  <w:num w:numId="12" w16cid:durableId="1396853638">
    <w:abstractNumId w:val="13"/>
  </w:num>
  <w:num w:numId="13" w16cid:durableId="1465463350">
    <w:abstractNumId w:val="1"/>
  </w:num>
  <w:num w:numId="14" w16cid:durableId="658506523">
    <w:abstractNumId w:val="12"/>
  </w:num>
  <w:num w:numId="15" w16cid:durableId="121616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53034"/>
    <w:rsid w:val="00016F06"/>
    <w:rsid w:val="000545F2"/>
    <w:rsid w:val="00065681"/>
    <w:rsid w:val="000A2C7C"/>
    <w:rsid w:val="000A3DCC"/>
    <w:rsid w:val="000D6EE0"/>
    <w:rsid w:val="00121BAE"/>
    <w:rsid w:val="00146E48"/>
    <w:rsid w:val="0017082F"/>
    <w:rsid w:val="0019644F"/>
    <w:rsid w:val="001F22C2"/>
    <w:rsid w:val="001F60A0"/>
    <w:rsid w:val="00211843"/>
    <w:rsid w:val="002259B1"/>
    <w:rsid w:val="002D5C56"/>
    <w:rsid w:val="002E4387"/>
    <w:rsid w:val="003220A4"/>
    <w:rsid w:val="00362A69"/>
    <w:rsid w:val="00367488"/>
    <w:rsid w:val="003937E5"/>
    <w:rsid w:val="003D3531"/>
    <w:rsid w:val="004057F9"/>
    <w:rsid w:val="00421AC0"/>
    <w:rsid w:val="00474113"/>
    <w:rsid w:val="00487472"/>
    <w:rsid w:val="004953FD"/>
    <w:rsid w:val="004976DF"/>
    <w:rsid w:val="004A0DC4"/>
    <w:rsid w:val="004B4A40"/>
    <w:rsid w:val="004C1F33"/>
    <w:rsid w:val="004D2DE6"/>
    <w:rsid w:val="0052205A"/>
    <w:rsid w:val="005458E7"/>
    <w:rsid w:val="005823B2"/>
    <w:rsid w:val="005E653D"/>
    <w:rsid w:val="0066095F"/>
    <w:rsid w:val="00682D66"/>
    <w:rsid w:val="006914DB"/>
    <w:rsid w:val="00710035"/>
    <w:rsid w:val="00717E3B"/>
    <w:rsid w:val="00735977"/>
    <w:rsid w:val="00773A28"/>
    <w:rsid w:val="007B57DE"/>
    <w:rsid w:val="007E30F1"/>
    <w:rsid w:val="007F4270"/>
    <w:rsid w:val="00807125"/>
    <w:rsid w:val="00813406"/>
    <w:rsid w:val="008756C8"/>
    <w:rsid w:val="00886F52"/>
    <w:rsid w:val="0088701A"/>
    <w:rsid w:val="00897206"/>
    <w:rsid w:val="008A1217"/>
    <w:rsid w:val="0093640C"/>
    <w:rsid w:val="00945936"/>
    <w:rsid w:val="009508B5"/>
    <w:rsid w:val="0096072B"/>
    <w:rsid w:val="00975576"/>
    <w:rsid w:val="0098290E"/>
    <w:rsid w:val="009B0169"/>
    <w:rsid w:val="009C14C4"/>
    <w:rsid w:val="009D0230"/>
    <w:rsid w:val="00A27C5C"/>
    <w:rsid w:val="00A642E7"/>
    <w:rsid w:val="00AC5571"/>
    <w:rsid w:val="00AC6ECD"/>
    <w:rsid w:val="00AD4517"/>
    <w:rsid w:val="00B16E10"/>
    <w:rsid w:val="00B268D1"/>
    <w:rsid w:val="00B321F7"/>
    <w:rsid w:val="00B65A0F"/>
    <w:rsid w:val="00C058CC"/>
    <w:rsid w:val="00C50F6B"/>
    <w:rsid w:val="00C622F1"/>
    <w:rsid w:val="00C85287"/>
    <w:rsid w:val="00C96F10"/>
    <w:rsid w:val="00CD6CF4"/>
    <w:rsid w:val="00CDF193"/>
    <w:rsid w:val="00D42B6E"/>
    <w:rsid w:val="00D7735D"/>
    <w:rsid w:val="00D8B33F"/>
    <w:rsid w:val="00DA0F0F"/>
    <w:rsid w:val="00DB3500"/>
    <w:rsid w:val="00DD28AA"/>
    <w:rsid w:val="00DD476A"/>
    <w:rsid w:val="00E04A89"/>
    <w:rsid w:val="00E661A2"/>
    <w:rsid w:val="00E80ACA"/>
    <w:rsid w:val="00EC7AEF"/>
    <w:rsid w:val="00ED3791"/>
    <w:rsid w:val="00EE5FE8"/>
    <w:rsid w:val="00F41C99"/>
    <w:rsid w:val="00FC4320"/>
    <w:rsid w:val="00FC59A4"/>
    <w:rsid w:val="00FD50A7"/>
    <w:rsid w:val="00FE6E37"/>
    <w:rsid w:val="00FF28BA"/>
    <w:rsid w:val="01051934"/>
    <w:rsid w:val="0108050D"/>
    <w:rsid w:val="011AA795"/>
    <w:rsid w:val="0153A5E6"/>
    <w:rsid w:val="016E0B99"/>
    <w:rsid w:val="0178B7A3"/>
    <w:rsid w:val="01829A7F"/>
    <w:rsid w:val="018B9B89"/>
    <w:rsid w:val="019D3776"/>
    <w:rsid w:val="01AEBED1"/>
    <w:rsid w:val="01C5715A"/>
    <w:rsid w:val="01D4E79B"/>
    <w:rsid w:val="0218C322"/>
    <w:rsid w:val="021B0D67"/>
    <w:rsid w:val="022FE044"/>
    <w:rsid w:val="023435C4"/>
    <w:rsid w:val="0234FD55"/>
    <w:rsid w:val="0260B900"/>
    <w:rsid w:val="02A563CF"/>
    <w:rsid w:val="02B450E1"/>
    <w:rsid w:val="02DDC8B6"/>
    <w:rsid w:val="030A1DE8"/>
    <w:rsid w:val="0370B7FC"/>
    <w:rsid w:val="03C89FF7"/>
    <w:rsid w:val="03CFD055"/>
    <w:rsid w:val="03D33558"/>
    <w:rsid w:val="03E79D70"/>
    <w:rsid w:val="04105C1D"/>
    <w:rsid w:val="043D191D"/>
    <w:rsid w:val="0462861E"/>
    <w:rsid w:val="04781393"/>
    <w:rsid w:val="047D95BF"/>
    <w:rsid w:val="04DFC108"/>
    <w:rsid w:val="04E5BAFF"/>
    <w:rsid w:val="04E5CE9F"/>
    <w:rsid w:val="0501E088"/>
    <w:rsid w:val="051087D9"/>
    <w:rsid w:val="0520C89A"/>
    <w:rsid w:val="0532287F"/>
    <w:rsid w:val="054ADEF7"/>
    <w:rsid w:val="059C34A9"/>
    <w:rsid w:val="05B70A19"/>
    <w:rsid w:val="05BF52D2"/>
    <w:rsid w:val="05FED02F"/>
    <w:rsid w:val="0601E287"/>
    <w:rsid w:val="062BC111"/>
    <w:rsid w:val="063342DA"/>
    <w:rsid w:val="068132E3"/>
    <w:rsid w:val="068E1AE2"/>
    <w:rsid w:val="06E96837"/>
    <w:rsid w:val="070ABC5D"/>
    <w:rsid w:val="07476F66"/>
    <w:rsid w:val="076BAF98"/>
    <w:rsid w:val="077B0B2E"/>
    <w:rsid w:val="07813DF9"/>
    <w:rsid w:val="07AF837A"/>
    <w:rsid w:val="07FB44D7"/>
    <w:rsid w:val="081D5BC1"/>
    <w:rsid w:val="0822308E"/>
    <w:rsid w:val="08313A7A"/>
    <w:rsid w:val="08572730"/>
    <w:rsid w:val="08692747"/>
    <w:rsid w:val="089883E9"/>
    <w:rsid w:val="089B4165"/>
    <w:rsid w:val="08B7A5C6"/>
    <w:rsid w:val="08CE5EFE"/>
    <w:rsid w:val="08D5827E"/>
    <w:rsid w:val="08D90378"/>
    <w:rsid w:val="08DADACC"/>
    <w:rsid w:val="08E73575"/>
    <w:rsid w:val="090FC776"/>
    <w:rsid w:val="0920B309"/>
    <w:rsid w:val="094C3F4F"/>
    <w:rsid w:val="098073E2"/>
    <w:rsid w:val="0992FFDB"/>
    <w:rsid w:val="0996AD6E"/>
    <w:rsid w:val="0997F677"/>
    <w:rsid w:val="09B8D3A5"/>
    <w:rsid w:val="09CD0ADB"/>
    <w:rsid w:val="09D1F2B5"/>
    <w:rsid w:val="09D5E61F"/>
    <w:rsid w:val="09FECD5B"/>
    <w:rsid w:val="0A0295D5"/>
    <w:rsid w:val="0A261F4C"/>
    <w:rsid w:val="0A76F281"/>
    <w:rsid w:val="0A7B47DF"/>
    <w:rsid w:val="0AB2F9FC"/>
    <w:rsid w:val="0ACDC965"/>
    <w:rsid w:val="0ACF7AAE"/>
    <w:rsid w:val="0B08F04B"/>
    <w:rsid w:val="0B0EB0F8"/>
    <w:rsid w:val="0B4479A7"/>
    <w:rsid w:val="0B931637"/>
    <w:rsid w:val="0BA2B7C7"/>
    <w:rsid w:val="0BA5EC7F"/>
    <w:rsid w:val="0BB33DCE"/>
    <w:rsid w:val="0C1B97BC"/>
    <w:rsid w:val="0C3ED4E5"/>
    <w:rsid w:val="0C3F3389"/>
    <w:rsid w:val="0C76C72C"/>
    <w:rsid w:val="0C899BB1"/>
    <w:rsid w:val="0CAA8159"/>
    <w:rsid w:val="0CB4D585"/>
    <w:rsid w:val="0D352A84"/>
    <w:rsid w:val="0D35D770"/>
    <w:rsid w:val="0DB7681D"/>
    <w:rsid w:val="0DBE6390"/>
    <w:rsid w:val="0DF957F9"/>
    <w:rsid w:val="0E0C336F"/>
    <w:rsid w:val="0E0D35C6"/>
    <w:rsid w:val="0E1EF5D9"/>
    <w:rsid w:val="0E4651BA"/>
    <w:rsid w:val="0E4E08DE"/>
    <w:rsid w:val="0E601A55"/>
    <w:rsid w:val="0EBF6837"/>
    <w:rsid w:val="0F043E02"/>
    <w:rsid w:val="0F503282"/>
    <w:rsid w:val="0F5A243C"/>
    <w:rsid w:val="0FA2D1F3"/>
    <w:rsid w:val="0FA9D377"/>
    <w:rsid w:val="0FBAF223"/>
    <w:rsid w:val="0FE371EA"/>
    <w:rsid w:val="0FE70A46"/>
    <w:rsid w:val="1022DF92"/>
    <w:rsid w:val="1049474D"/>
    <w:rsid w:val="10594A51"/>
    <w:rsid w:val="107A427F"/>
    <w:rsid w:val="10D57612"/>
    <w:rsid w:val="10EC02E3"/>
    <w:rsid w:val="113064CC"/>
    <w:rsid w:val="11556778"/>
    <w:rsid w:val="115D0CD4"/>
    <w:rsid w:val="115DE959"/>
    <w:rsid w:val="117E36F3"/>
    <w:rsid w:val="117F424B"/>
    <w:rsid w:val="11BBC999"/>
    <w:rsid w:val="11DEC72A"/>
    <w:rsid w:val="12071A83"/>
    <w:rsid w:val="125782CA"/>
    <w:rsid w:val="1280989F"/>
    <w:rsid w:val="12887B48"/>
    <w:rsid w:val="12A6A560"/>
    <w:rsid w:val="12A719F8"/>
    <w:rsid w:val="12C319B2"/>
    <w:rsid w:val="12C904B9"/>
    <w:rsid w:val="12E17439"/>
    <w:rsid w:val="13507F71"/>
    <w:rsid w:val="135E67E6"/>
    <w:rsid w:val="137A978B"/>
    <w:rsid w:val="137F2935"/>
    <w:rsid w:val="13D6BD5E"/>
    <w:rsid w:val="13FB6FD8"/>
    <w:rsid w:val="1423A3A5"/>
    <w:rsid w:val="1424E5F3"/>
    <w:rsid w:val="144D4556"/>
    <w:rsid w:val="145199DD"/>
    <w:rsid w:val="145528E3"/>
    <w:rsid w:val="145DB71F"/>
    <w:rsid w:val="14A6BF0D"/>
    <w:rsid w:val="14D63121"/>
    <w:rsid w:val="14E22A9D"/>
    <w:rsid w:val="14E338B4"/>
    <w:rsid w:val="14FA783B"/>
    <w:rsid w:val="150E8AAA"/>
    <w:rsid w:val="151667EC"/>
    <w:rsid w:val="15446407"/>
    <w:rsid w:val="155A6101"/>
    <w:rsid w:val="159F88A3"/>
    <w:rsid w:val="15A734FE"/>
    <w:rsid w:val="15CC46C0"/>
    <w:rsid w:val="15DE7EAB"/>
    <w:rsid w:val="162B9F06"/>
    <w:rsid w:val="16428F6E"/>
    <w:rsid w:val="167F0915"/>
    <w:rsid w:val="16922116"/>
    <w:rsid w:val="16A5D7CB"/>
    <w:rsid w:val="16B3B31B"/>
    <w:rsid w:val="16D3DD82"/>
    <w:rsid w:val="16F3AF91"/>
    <w:rsid w:val="16FB048E"/>
    <w:rsid w:val="170986B5"/>
    <w:rsid w:val="171E3A03"/>
    <w:rsid w:val="1770B090"/>
    <w:rsid w:val="17717460"/>
    <w:rsid w:val="178F5212"/>
    <w:rsid w:val="17979D32"/>
    <w:rsid w:val="17C15158"/>
    <w:rsid w:val="17CBB01C"/>
    <w:rsid w:val="17FD577A"/>
    <w:rsid w:val="182EBB6F"/>
    <w:rsid w:val="183CEC0C"/>
    <w:rsid w:val="18491212"/>
    <w:rsid w:val="184F4C41"/>
    <w:rsid w:val="18626292"/>
    <w:rsid w:val="186FE48F"/>
    <w:rsid w:val="188F7FF2"/>
    <w:rsid w:val="18BA0A64"/>
    <w:rsid w:val="18E1D3FD"/>
    <w:rsid w:val="19263FCB"/>
    <w:rsid w:val="19312842"/>
    <w:rsid w:val="194DB72C"/>
    <w:rsid w:val="196F2D8A"/>
    <w:rsid w:val="197622C4"/>
    <w:rsid w:val="198855E7"/>
    <w:rsid w:val="19A454E8"/>
    <w:rsid w:val="19E121FB"/>
    <w:rsid w:val="19EE01D1"/>
    <w:rsid w:val="19EE8374"/>
    <w:rsid w:val="1A14796C"/>
    <w:rsid w:val="1A170962"/>
    <w:rsid w:val="1A7CB544"/>
    <w:rsid w:val="1ABEF124"/>
    <w:rsid w:val="1B8F2AD0"/>
    <w:rsid w:val="1BCEC053"/>
    <w:rsid w:val="1BE000FD"/>
    <w:rsid w:val="1C233C2F"/>
    <w:rsid w:val="1C2EB58A"/>
    <w:rsid w:val="1C527553"/>
    <w:rsid w:val="1C68C904"/>
    <w:rsid w:val="1C97E3A4"/>
    <w:rsid w:val="1CD5A459"/>
    <w:rsid w:val="1CE41F51"/>
    <w:rsid w:val="1CE431F5"/>
    <w:rsid w:val="1D09091F"/>
    <w:rsid w:val="1D443BA4"/>
    <w:rsid w:val="1D6437B4"/>
    <w:rsid w:val="1D6A90B4"/>
    <w:rsid w:val="1D8D0C35"/>
    <w:rsid w:val="1DDEC324"/>
    <w:rsid w:val="1E049965"/>
    <w:rsid w:val="1E0E4DEA"/>
    <w:rsid w:val="1E10E1C5"/>
    <w:rsid w:val="1E53EF9E"/>
    <w:rsid w:val="1E5AB02C"/>
    <w:rsid w:val="1E8B4751"/>
    <w:rsid w:val="1E9D32FB"/>
    <w:rsid w:val="1ED17BF3"/>
    <w:rsid w:val="1F18154A"/>
    <w:rsid w:val="1F3A23EF"/>
    <w:rsid w:val="1F66564C"/>
    <w:rsid w:val="1F704F32"/>
    <w:rsid w:val="1F88FC3E"/>
    <w:rsid w:val="1F939E6D"/>
    <w:rsid w:val="1F947344"/>
    <w:rsid w:val="1FA3C9E0"/>
    <w:rsid w:val="1FA8F45D"/>
    <w:rsid w:val="1FD082E3"/>
    <w:rsid w:val="1FDE6F0E"/>
    <w:rsid w:val="1FFCF97F"/>
    <w:rsid w:val="204370DE"/>
    <w:rsid w:val="2044ADB6"/>
    <w:rsid w:val="20462679"/>
    <w:rsid w:val="2046B0CC"/>
    <w:rsid w:val="205423F7"/>
    <w:rsid w:val="20835BE7"/>
    <w:rsid w:val="2083BAF0"/>
    <w:rsid w:val="20A70D2F"/>
    <w:rsid w:val="20AE79F2"/>
    <w:rsid w:val="20B37220"/>
    <w:rsid w:val="20B3E5AB"/>
    <w:rsid w:val="20BF2D8B"/>
    <w:rsid w:val="20D94E69"/>
    <w:rsid w:val="20F9A5E8"/>
    <w:rsid w:val="210F9750"/>
    <w:rsid w:val="21863838"/>
    <w:rsid w:val="21B6C4CB"/>
    <w:rsid w:val="21C119AC"/>
    <w:rsid w:val="21C44B72"/>
    <w:rsid w:val="21CDF540"/>
    <w:rsid w:val="21DB6642"/>
    <w:rsid w:val="22188F92"/>
    <w:rsid w:val="223198A0"/>
    <w:rsid w:val="2247A6D0"/>
    <w:rsid w:val="225C4C38"/>
    <w:rsid w:val="227C5546"/>
    <w:rsid w:val="227EBCE7"/>
    <w:rsid w:val="2280A862"/>
    <w:rsid w:val="22A461A1"/>
    <w:rsid w:val="22C0F00C"/>
    <w:rsid w:val="230E4667"/>
    <w:rsid w:val="232F94C1"/>
    <w:rsid w:val="23405B9C"/>
    <w:rsid w:val="2359FBE7"/>
    <w:rsid w:val="235EF41E"/>
    <w:rsid w:val="236A72DC"/>
    <w:rsid w:val="237B97A0"/>
    <w:rsid w:val="237E5320"/>
    <w:rsid w:val="239ED4C9"/>
    <w:rsid w:val="23A03708"/>
    <w:rsid w:val="23A76BD3"/>
    <w:rsid w:val="23AEB8AC"/>
    <w:rsid w:val="23BB5BB2"/>
    <w:rsid w:val="23CF5BB9"/>
    <w:rsid w:val="240BD10C"/>
    <w:rsid w:val="24170352"/>
    <w:rsid w:val="242A9AA4"/>
    <w:rsid w:val="242FAAA1"/>
    <w:rsid w:val="244CD5B8"/>
    <w:rsid w:val="245FBDEB"/>
    <w:rsid w:val="24684EA3"/>
    <w:rsid w:val="24CDB9FA"/>
    <w:rsid w:val="24E52B79"/>
    <w:rsid w:val="25671B54"/>
    <w:rsid w:val="25B814AE"/>
    <w:rsid w:val="25F58F67"/>
    <w:rsid w:val="25FA34D1"/>
    <w:rsid w:val="26617DD9"/>
    <w:rsid w:val="26867928"/>
    <w:rsid w:val="26B03266"/>
    <w:rsid w:val="26B095DD"/>
    <w:rsid w:val="26C2BA48"/>
    <w:rsid w:val="26C74673"/>
    <w:rsid w:val="26D8020F"/>
    <w:rsid w:val="26D9D417"/>
    <w:rsid w:val="26E3D9F4"/>
    <w:rsid w:val="27101165"/>
    <w:rsid w:val="27143072"/>
    <w:rsid w:val="275DBFF7"/>
    <w:rsid w:val="27644C09"/>
    <w:rsid w:val="27672D5D"/>
    <w:rsid w:val="279E9714"/>
    <w:rsid w:val="27BE1BB4"/>
    <w:rsid w:val="27C83255"/>
    <w:rsid w:val="2827E5A2"/>
    <w:rsid w:val="2834D845"/>
    <w:rsid w:val="286E4A4B"/>
    <w:rsid w:val="28861641"/>
    <w:rsid w:val="28D4538F"/>
    <w:rsid w:val="28D50201"/>
    <w:rsid w:val="28DC0ABD"/>
    <w:rsid w:val="28DF12F4"/>
    <w:rsid w:val="28E3D43E"/>
    <w:rsid w:val="28FE3C28"/>
    <w:rsid w:val="29266376"/>
    <w:rsid w:val="293EC70E"/>
    <w:rsid w:val="2951959C"/>
    <w:rsid w:val="29600E87"/>
    <w:rsid w:val="298BE4C5"/>
    <w:rsid w:val="299966AF"/>
    <w:rsid w:val="29B210B5"/>
    <w:rsid w:val="29C25981"/>
    <w:rsid w:val="29C59D2E"/>
    <w:rsid w:val="29F797E0"/>
    <w:rsid w:val="2A02F3C3"/>
    <w:rsid w:val="2A07D300"/>
    <w:rsid w:val="2A0CFEE6"/>
    <w:rsid w:val="2A2A54BE"/>
    <w:rsid w:val="2A52C982"/>
    <w:rsid w:val="2A531AA2"/>
    <w:rsid w:val="2A562D0F"/>
    <w:rsid w:val="2A73F2EA"/>
    <w:rsid w:val="2A8721A8"/>
    <w:rsid w:val="2A8BCC7B"/>
    <w:rsid w:val="2AAD5052"/>
    <w:rsid w:val="2AB56DB2"/>
    <w:rsid w:val="2ADC8827"/>
    <w:rsid w:val="2AE500FD"/>
    <w:rsid w:val="2AEF71C0"/>
    <w:rsid w:val="2AFE3C0D"/>
    <w:rsid w:val="2B1BC69F"/>
    <w:rsid w:val="2B24D603"/>
    <w:rsid w:val="2B2B3C09"/>
    <w:rsid w:val="2B32912F"/>
    <w:rsid w:val="2B84E5D7"/>
    <w:rsid w:val="2B8DD694"/>
    <w:rsid w:val="2B96D69E"/>
    <w:rsid w:val="2BA2EE03"/>
    <w:rsid w:val="2BAB422F"/>
    <w:rsid w:val="2BBDB703"/>
    <w:rsid w:val="2C1EAB12"/>
    <w:rsid w:val="2C2C0528"/>
    <w:rsid w:val="2C2F5BBD"/>
    <w:rsid w:val="2C590234"/>
    <w:rsid w:val="2C5963F7"/>
    <w:rsid w:val="2C5A781F"/>
    <w:rsid w:val="2CA463EB"/>
    <w:rsid w:val="2CB79700"/>
    <w:rsid w:val="2CC8B7A0"/>
    <w:rsid w:val="2D1CFF48"/>
    <w:rsid w:val="2D1E1596"/>
    <w:rsid w:val="2D44A3A7"/>
    <w:rsid w:val="2D54E544"/>
    <w:rsid w:val="2D6ED437"/>
    <w:rsid w:val="2DAAC28E"/>
    <w:rsid w:val="2DCD958F"/>
    <w:rsid w:val="2DD62FE6"/>
    <w:rsid w:val="2E01F77A"/>
    <w:rsid w:val="2E05F9AD"/>
    <w:rsid w:val="2E5923A0"/>
    <w:rsid w:val="2E918B0D"/>
    <w:rsid w:val="2EA6640D"/>
    <w:rsid w:val="2EF80183"/>
    <w:rsid w:val="2EF8FF6C"/>
    <w:rsid w:val="2F5A7717"/>
    <w:rsid w:val="2F92E5BC"/>
    <w:rsid w:val="2FAE0892"/>
    <w:rsid w:val="2FDC21EC"/>
    <w:rsid w:val="2FEF37C2"/>
    <w:rsid w:val="302F9496"/>
    <w:rsid w:val="30767784"/>
    <w:rsid w:val="30AF3FFC"/>
    <w:rsid w:val="30B48225"/>
    <w:rsid w:val="30D7930C"/>
    <w:rsid w:val="30DE7892"/>
    <w:rsid w:val="3111110F"/>
    <w:rsid w:val="312500D2"/>
    <w:rsid w:val="312DE942"/>
    <w:rsid w:val="3132AA48"/>
    <w:rsid w:val="3146A4DE"/>
    <w:rsid w:val="31845361"/>
    <w:rsid w:val="318A6494"/>
    <w:rsid w:val="31B25841"/>
    <w:rsid w:val="31CDF12C"/>
    <w:rsid w:val="320597D3"/>
    <w:rsid w:val="32142776"/>
    <w:rsid w:val="3235277D"/>
    <w:rsid w:val="32E5A954"/>
    <w:rsid w:val="32EC4899"/>
    <w:rsid w:val="32FBD00B"/>
    <w:rsid w:val="3307A1D4"/>
    <w:rsid w:val="331FEC36"/>
    <w:rsid w:val="332634F5"/>
    <w:rsid w:val="33559796"/>
    <w:rsid w:val="3359AB2B"/>
    <w:rsid w:val="336521EF"/>
    <w:rsid w:val="337C8DFF"/>
    <w:rsid w:val="33A3ABE9"/>
    <w:rsid w:val="33C0C652"/>
    <w:rsid w:val="33D2A5AE"/>
    <w:rsid w:val="33D77CA2"/>
    <w:rsid w:val="33E80E4F"/>
    <w:rsid w:val="340990F7"/>
    <w:rsid w:val="34729DD0"/>
    <w:rsid w:val="34946544"/>
    <w:rsid w:val="349FEA96"/>
    <w:rsid w:val="34CD7BF1"/>
    <w:rsid w:val="352A7A9D"/>
    <w:rsid w:val="356101E1"/>
    <w:rsid w:val="357A58C3"/>
    <w:rsid w:val="35852CA4"/>
    <w:rsid w:val="359D0222"/>
    <w:rsid w:val="35AAF5FD"/>
    <w:rsid w:val="35B44B74"/>
    <w:rsid w:val="35BC0227"/>
    <w:rsid w:val="35C43424"/>
    <w:rsid w:val="35C462EE"/>
    <w:rsid w:val="35E48232"/>
    <w:rsid w:val="35F1E1C1"/>
    <w:rsid w:val="360A55FC"/>
    <w:rsid w:val="3618537A"/>
    <w:rsid w:val="362E18DF"/>
    <w:rsid w:val="3642623A"/>
    <w:rsid w:val="36428CDE"/>
    <w:rsid w:val="3647EA73"/>
    <w:rsid w:val="36962AFA"/>
    <w:rsid w:val="36C52178"/>
    <w:rsid w:val="36D30C51"/>
    <w:rsid w:val="36D6ACE6"/>
    <w:rsid w:val="36DEF7F8"/>
    <w:rsid w:val="36F0E9A8"/>
    <w:rsid w:val="370C28A7"/>
    <w:rsid w:val="37272248"/>
    <w:rsid w:val="3748E106"/>
    <w:rsid w:val="3751298D"/>
    <w:rsid w:val="37B21F73"/>
    <w:rsid w:val="37B56FFD"/>
    <w:rsid w:val="37BA3AF4"/>
    <w:rsid w:val="37C15A1D"/>
    <w:rsid w:val="37DA2780"/>
    <w:rsid w:val="37E4EE45"/>
    <w:rsid w:val="37FA49A7"/>
    <w:rsid w:val="3836E62F"/>
    <w:rsid w:val="384084C9"/>
    <w:rsid w:val="3856AD36"/>
    <w:rsid w:val="385EA597"/>
    <w:rsid w:val="3860F1D9"/>
    <w:rsid w:val="386EDCB2"/>
    <w:rsid w:val="389263C4"/>
    <w:rsid w:val="38940906"/>
    <w:rsid w:val="38E2E3AA"/>
    <w:rsid w:val="39211990"/>
    <w:rsid w:val="39961A08"/>
    <w:rsid w:val="399B82C6"/>
    <w:rsid w:val="39AC5A66"/>
    <w:rsid w:val="39E32463"/>
    <w:rsid w:val="39FCC23A"/>
    <w:rsid w:val="39FDF6F2"/>
    <w:rsid w:val="3A23B02B"/>
    <w:rsid w:val="3A51B172"/>
    <w:rsid w:val="3A64DADE"/>
    <w:rsid w:val="3A8B6F24"/>
    <w:rsid w:val="3A945CB4"/>
    <w:rsid w:val="3A9F1ED6"/>
    <w:rsid w:val="3AE8674A"/>
    <w:rsid w:val="3B55C059"/>
    <w:rsid w:val="3B5B0CCE"/>
    <w:rsid w:val="3B97156B"/>
    <w:rsid w:val="3B9963FC"/>
    <w:rsid w:val="3BC84E87"/>
    <w:rsid w:val="3BF46E28"/>
    <w:rsid w:val="3C35BCC3"/>
    <w:rsid w:val="3C3CB837"/>
    <w:rsid w:val="3C408BB1"/>
    <w:rsid w:val="3C4B16B1"/>
    <w:rsid w:val="3C7461E9"/>
    <w:rsid w:val="3C807337"/>
    <w:rsid w:val="3C8ECC94"/>
    <w:rsid w:val="3CCDBACA"/>
    <w:rsid w:val="3CF7E6F8"/>
    <w:rsid w:val="3D0EE487"/>
    <w:rsid w:val="3D3B5D85"/>
    <w:rsid w:val="3D602B2C"/>
    <w:rsid w:val="3E3AC8A8"/>
    <w:rsid w:val="3E5CC2E4"/>
    <w:rsid w:val="3E71C0C5"/>
    <w:rsid w:val="3EB53034"/>
    <w:rsid w:val="3F074B33"/>
    <w:rsid w:val="3F44E64E"/>
    <w:rsid w:val="3F89CCB1"/>
    <w:rsid w:val="3F98EAAA"/>
    <w:rsid w:val="3FB02A31"/>
    <w:rsid w:val="3FD1E173"/>
    <w:rsid w:val="3FF5AC12"/>
    <w:rsid w:val="400780C4"/>
    <w:rsid w:val="40270029"/>
    <w:rsid w:val="4093BBD2"/>
    <w:rsid w:val="4097CBEE"/>
    <w:rsid w:val="40A31B94"/>
    <w:rsid w:val="40C5FC62"/>
    <w:rsid w:val="40DC3BCA"/>
    <w:rsid w:val="40E06D76"/>
    <w:rsid w:val="41037B89"/>
    <w:rsid w:val="411E19CE"/>
    <w:rsid w:val="412C3605"/>
    <w:rsid w:val="4142D21B"/>
    <w:rsid w:val="414329E6"/>
    <w:rsid w:val="415B0621"/>
    <w:rsid w:val="416CBAF2"/>
    <w:rsid w:val="41841926"/>
    <w:rsid w:val="41A12BED"/>
    <w:rsid w:val="41C516CD"/>
    <w:rsid w:val="41C67EE5"/>
    <w:rsid w:val="41CA4AA5"/>
    <w:rsid w:val="42645232"/>
    <w:rsid w:val="42774CAA"/>
    <w:rsid w:val="4278181C"/>
    <w:rsid w:val="4296F536"/>
    <w:rsid w:val="42B60A4D"/>
    <w:rsid w:val="42B9EA2F"/>
    <w:rsid w:val="42BCAE91"/>
    <w:rsid w:val="43283A06"/>
    <w:rsid w:val="432EC8BE"/>
    <w:rsid w:val="434D87C3"/>
    <w:rsid w:val="43661B06"/>
    <w:rsid w:val="436A9EF3"/>
    <w:rsid w:val="43892E43"/>
    <w:rsid w:val="43970419"/>
    <w:rsid w:val="43A40444"/>
    <w:rsid w:val="43AE8A99"/>
    <w:rsid w:val="43B9D3E4"/>
    <w:rsid w:val="43CBB5CC"/>
    <w:rsid w:val="43E9C39A"/>
    <w:rsid w:val="43F22B07"/>
    <w:rsid w:val="440A3F24"/>
    <w:rsid w:val="441D3273"/>
    <w:rsid w:val="446BED25"/>
    <w:rsid w:val="44839B54"/>
    <w:rsid w:val="4487BC8B"/>
    <w:rsid w:val="449C3265"/>
    <w:rsid w:val="44B4B680"/>
    <w:rsid w:val="44B56135"/>
    <w:rsid w:val="44C3DA10"/>
    <w:rsid w:val="4532794A"/>
    <w:rsid w:val="453CC9ED"/>
    <w:rsid w:val="456B3D11"/>
    <w:rsid w:val="456B76EB"/>
    <w:rsid w:val="4587DC82"/>
    <w:rsid w:val="45937F8E"/>
    <w:rsid w:val="459A027A"/>
    <w:rsid w:val="45C3440F"/>
    <w:rsid w:val="45F18AF1"/>
    <w:rsid w:val="45F9B5AA"/>
    <w:rsid w:val="46242E82"/>
    <w:rsid w:val="462B7D1F"/>
    <w:rsid w:val="464005CB"/>
    <w:rsid w:val="4668954A"/>
    <w:rsid w:val="46847249"/>
    <w:rsid w:val="4692A9CE"/>
    <w:rsid w:val="469C04C7"/>
    <w:rsid w:val="46D7706D"/>
    <w:rsid w:val="470A77D4"/>
    <w:rsid w:val="472F4FEF"/>
    <w:rsid w:val="476B8B9E"/>
    <w:rsid w:val="4791675B"/>
    <w:rsid w:val="47B1D243"/>
    <w:rsid w:val="47B6A4BB"/>
    <w:rsid w:val="47D2352B"/>
    <w:rsid w:val="48106D71"/>
    <w:rsid w:val="4835EBE8"/>
    <w:rsid w:val="48426334"/>
    <w:rsid w:val="485CAAD5"/>
    <w:rsid w:val="48CB2050"/>
    <w:rsid w:val="48E47E31"/>
    <w:rsid w:val="48F577BE"/>
    <w:rsid w:val="48F850A3"/>
    <w:rsid w:val="49035349"/>
    <w:rsid w:val="4935DDBC"/>
    <w:rsid w:val="49531630"/>
    <w:rsid w:val="496C0D4E"/>
    <w:rsid w:val="496C2E9A"/>
    <w:rsid w:val="497C8875"/>
    <w:rsid w:val="49899824"/>
    <w:rsid w:val="49B42B58"/>
    <w:rsid w:val="49D4043E"/>
    <w:rsid w:val="49D5702D"/>
    <w:rsid w:val="49F7F357"/>
    <w:rsid w:val="49FD5C3E"/>
    <w:rsid w:val="4A055C1B"/>
    <w:rsid w:val="4A13877D"/>
    <w:rsid w:val="4A21B201"/>
    <w:rsid w:val="4A3EAE34"/>
    <w:rsid w:val="4A608929"/>
    <w:rsid w:val="4A69CBFE"/>
    <w:rsid w:val="4A963FC0"/>
    <w:rsid w:val="4A9C86A2"/>
    <w:rsid w:val="4A9F79E8"/>
    <w:rsid w:val="4AC4FC14"/>
    <w:rsid w:val="4ADEFC9D"/>
    <w:rsid w:val="4AEEB552"/>
    <w:rsid w:val="4AEEE691"/>
    <w:rsid w:val="4AF29CE4"/>
    <w:rsid w:val="4AF7F5B8"/>
    <w:rsid w:val="4B29EFAC"/>
    <w:rsid w:val="4B30C3A4"/>
    <w:rsid w:val="4B371B70"/>
    <w:rsid w:val="4B480E33"/>
    <w:rsid w:val="4B4FFBB9"/>
    <w:rsid w:val="4B751D22"/>
    <w:rsid w:val="4B7D7F8A"/>
    <w:rsid w:val="4B9636DB"/>
    <w:rsid w:val="4BA8B1B5"/>
    <w:rsid w:val="4BAF57DE"/>
    <w:rsid w:val="4BC1A934"/>
    <w:rsid w:val="4BDA7E95"/>
    <w:rsid w:val="4C135B96"/>
    <w:rsid w:val="4C2FF165"/>
    <w:rsid w:val="4C3B55E9"/>
    <w:rsid w:val="4CA08954"/>
    <w:rsid w:val="4CE52C88"/>
    <w:rsid w:val="4CED3AF8"/>
    <w:rsid w:val="4D095D0B"/>
    <w:rsid w:val="4D2696DB"/>
    <w:rsid w:val="4D43FB3B"/>
    <w:rsid w:val="4D7F8AF4"/>
    <w:rsid w:val="4D965FE9"/>
    <w:rsid w:val="4DAC18F2"/>
    <w:rsid w:val="4DE02549"/>
    <w:rsid w:val="4DEF8FA8"/>
    <w:rsid w:val="4DF7C795"/>
    <w:rsid w:val="4DFC9CD6"/>
    <w:rsid w:val="4E0E2D0C"/>
    <w:rsid w:val="4E15CDC9"/>
    <w:rsid w:val="4E50E98C"/>
    <w:rsid w:val="4E5FD754"/>
    <w:rsid w:val="4E6EBC32"/>
    <w:rsid w:val="4E8842EC"/>
    <w:rsid w:val="4EA4F075"/>
    <w:rsid w:val="4EAF84E1"/>
    <w:rsid w:val="4EC98C67"/>
    <w:rsid w:val="4EE4000A"/>
    <w:rsid w:val="4EEAE17D"/>
    <w:rsid w:val="4EFD4C26"/>
    <w:rsid w:val="4F121F57"/>
    <w:rsid w:val="4F3485C7"/>
    <w:rsid w:val="4F49DB82"/>
    <w:rsid w:val="4F6C42F4"/>
    <w:rsid w:val="4FE76A0A"/>
    <w:rsid w:val="5000ED2A"/>
    <w:rsid w:val="5004CE74"/>
    <w:rsid w:val="501B7F56"/>
    <w:rsid w:val="501CCD4A"/>
    <w:rsid w:val="502605AB"/>
    <w:rsid w:val="505083F4"/>
    <w:rsid w:val="505AFCDD"/>
    <w:rsid w:val="506186FF"/>
    <w:rsid w:val="50883F3F"/>
    <w:rsid w:val="50AE335C"/>
    <w:rsid w:val="50FB82AA"/>
    <w:rsid w:val="51036288"/>
    <w:rsid w:val="511F3C51"/>
    <w:rsid w:val="51394490"/>
    <w:rsid w:val="51446D79"/>
    <w:rsid w:val="517274B8"/>
    <w:rsid w:val="51888A4E"/>
    <w:rsid w:val="51A9CC1F"/>
    <w:rsid w:val="51AE220E"/>
    <w:rsid w:val="51B06E2F"/>
    <w:rsid w:val="51BF8551"/>
    <w:rsid w:val="51C724F0"/>
    <w:rsid w:val="51E1D086"/>
    <w:rsid w:val="528CD3FA"/>
    <w:rsid w:val="52C1000C"/>
    <w:rsid w:val="52EC9ABD"/>
    <w:rsid w:val="53028375"/>
    <w:rsid w:val="53245AAF"/>
    <w:rsid w:val="53532018"/>
    <w:rsid w:val="537CB299"/>
    <w:rsid w:val="539A564C"/>
    <w:rsid w:val="53B3C39A"/>
    <w:rsid w:val="54424E3E"/>
    <w:rsid w:val="54B0B833"/>
    <w:rsid w:val="54E31277"/>
    <w:rsid w:val="54EEF079"/>
    <w:rsid w:val="555B0E05"/>
    <w:rsid w:val="5564CA18"/>
    <w:rsid w:val="5564D258"/>
    <w:rsid w:val="55E732B6"/>
    <w:rsid w:val="55E76CB2"/>
    <w:rsid w:val="5630F883"/>
    <w:rsid w:val="5637C45A"/>
    <w:rsid w:val="5651526F"/>
    <w:rsid w:val="5679CE17"/>
    <w:rsid w:val="567C15F9"/>
    <w:rsid w:val="568DB632"/>
    <w:rsid w:val="5691ABA5"/>
    <w:rsid w:val="56A898C2"/>
    <w:rsid w:val="56BEEA72"/>
    <w:rsid w:val="56C8E4F3"/>
    <w:rsid w:val="56D5E992"/>
    <w:rsid w:val="56E6F6F7"/>
    <w:rsid w:val="5717DEFF"/>
    <w:rsid w:val="572173F0"/>
    <w:rsid w:val="57404B87"/>
    <w:rsid w:val="574A36C7"/>
    <w:rsid w:val="5760451D"/>
    <w:rsid w:val="577751AF"/>
    <w:rsid w:val="57D6682E"/>
    <w:rsid w:val="57FBBF8E"/>
    <w:rsid w:val="580F395A"/>
    <w:rsid w:val="58159E78"/>
    <w:rsid w:val="5826913B"/>
    <w:rsid w:val="58298693"/>
    <w:rsid w:val="5867C85B"/>
    <w:rsid w:val="58A5093E"/>
    <w:rsid w:val="58A81760"/>
    <w:rsid w:val="591718AA"/>
    <w:rsid w:val="59228D35"/>
    <w:rsid w:val="59473D03"/>
    <w:rsid w:val="595D8F60"/>
    <w:rsid w:val="59812F31"/>
    <w:rsid w:val="599686A0"/>
    <w:rsid w:val="59B16ED9"/>
    <w:rsid w:val="59C2619C"/>
    <w:rsid w:val="59C2B371"/>
    <w:rsid w:val="59CFC9A6"/>
    <w:rsid w:val="59D401F9"/>
    <w:rsid w:val="59F411A9"/>
    <w:rsid w:val="59FC44E5"/>
    <w:rsid w:val="5A1DC90C"/>
    <w:rsid w:val="5A301CA8"/>
    <w:rsid w:val="5A477CB1"/>
    <w:rsid w:val="5A75278A"/>
    <w:rsid w:val="5AD4B85B"/>
    <w:rsid w:val="5AF6A8CD"/>
    <w:rsid w:val="5B5B8642"/>
    <w:rsid w:val="5B612755"/>
    <w:rsid w:val="5B80A62C"/>
    <w:rsid w:val="5BB3B1F5"/>
    <w:rsid w:val="5C186701"/>
    <w:rsid w:val="5C437A26"/>
    <w:rsid w:val="5C6AC256"/>
    <w:rsid w:val="5C6D38AC"/>
    <w:rsid w:val="5C91AD13"/>
    <w:rsid w:val="5C9AFAAE"/>
    <w:rsid w:val="5CA33CA0"/>
    <w:rsid w:val="5CCB3CF5"/>
    <w:rsid w:val="5CD86247"/>
    <w:rsid w:val="5CFCF7B6"/>
    <w:rsid w:val="5D13B258"/>
    <w:rsid w:val="5D2B4CCA"/>
    <w:rsid w:val="5D5A8825"/>
    <w:rsid w:val="5D629366"/>
    <w:rsid w:val="5D87B42B"/>
    <w:rsid w:val="5DAF34A0"/>
    <w:rsid w:val="5E097933"/>
    <w:rsid w:val="5E1AAE26"/>
    <w:rsid w:val="5E42C005"/>
    <w:rsid w:val="5E6EFADC"/>
    <w:rsid w:val="5E84DFFC"/>
    <w:rsid w:val="5E9DC045"/>
    <w:rsid w:val="5EAF6471"/>
    <w:rsid w:val="5EC33EBC"/>
    <w:rsid w:val="5ECFB608"/>
    <w:rsid w:val="5EE0B788"/>
    <w:rsid w:val="5EF1ECBB"/>
    <w:rsid w:val="5F223C25"/>
    <w:rsid w:val="5F243791"/>
    <w:rsid w:val="5F2A3A17"/>
    <w:rsid w:val="5F7012FA"/>
    <w:rsid w:val="5FAB0707"/>
    <w:rsid w:val="5FD77727"/>
    <w:rsid w:val="5FF72125"/>
    <w:rsid w:val="5FFD1D04"/>
    <w:rsid w:val="60499E5F"/>
    <w:rsid w:val="60559779"/>
    <w:rsid w:val="605A4ED0"/>
    <w:rsid w:val="605F0F1D"/>
    <w:rsid w:val="60615712"/>
    <w:rsid w:val="6063532D"/>
    <w:rsid w:val="607948C9"/>
    <w:rsid w:val="60953EBD"/>
    <w:rsid w:val="609F9DE0"/>
    <w:rsid w:val="60B6CC67"/>
    <w:rsid w:val="60C007F2"/>
    <w:rsid w:val="60C88C38"/>
    <w:rsid w:val="60EA5B22"/>
    <w:rsid w:val="61013169"/>
    <w:rsid w:val="610725E2"/>
    <w:rsid w:val="61142B3C"/>
    <w:rsid w:val="61198B66"/>
    <w:rsid w:val="6121F688"/>
    <w:rsid w:val="6163F19C"/>
    <w:rsid w:val="61642217"/>
    <w:rsid w:val="619E8BAC"/>
    <w:rsid w:val="619EAE18"/>
    <w:rsid w:val="61A69B9E"/>
    <w:rsid w:val="61B485FC"/>
    <w:rsid w:val="61B61BA0"/>
    <w:rsid w:val="61EEF8B6"/>
    <w:rsid w:val="61FC8686"/>
    <w:rsid w:val="61FD2773"/>
    <w:rsid w:val="620E97FD"/>
    <w:rsid w:val="622E194E"/>
    <w:rsid w:val="624205C0"/>
    <w:rsid w:val="626FCD8B"/>
    <w:rsid w:val="62771F8E"/>
    <w:rsid w:val="62ABA8FF"/>
    <w:rsid w:val="62B2BBAA"/>
    <w:rsid w:val="6328A3EE"/>
    <w:rsid w:val="638FF149"/>
    <w:rsid w:val="6398F7D4"/>
    <w:rsid w:val="63AA685E"/>
    <w:rsid w:val="63C9E9AF"/>
    <w:rsid w:val="63D6CB86"/>
    <w:rsid w:val="641066DE"/>
    <w:rsid w:val="642896B2"/>
    <w:rsid w:val="644EF9B6"/>
    <w:rsid w:val="6467614B"/>
    <w:rsid w:val="64975101"/>
    <w:rsid w:val="64B64AD8"/>
    <w:rsid w:val="64F410E5"/>
    <w:rsid w:val="64FE4470"/>
    <w:rsid w:val="651436B8"/>
    <w:rsid w:val="652DBFF3"/>
    <w:rsid w:val="652EEE17"/>
    <w:rsid w:val="6534C835"/>
    <w:rsid w:val="65474DEC"/>
    <w:rsid w:val="65478F22"/>
    <w:rsid w:val="654D0DA7"/>
    <w:rsid w:val="655A159A"/>
    <w:rsid w:val="655C69F3"/>
    <w:rsid w:val="655C9CBA"/>
    <w:rsid w:val="65721E20"/>
    <w:rsid w:val="65A17693"/>
    <w:rsid w:val="65F2C760"/>
    <w:rsid w:val="66428EAA"/>
    <w:rsid w:val="6647D286"/>
    <w:rsid w:val="66A8D22A"/>
    <w:rsid w:val="66B82896"/>
    <w:rsid w:val="66C7AC72"/>
    <w:rsid w:val="670473D9"/>
    <w:rsid w:val="67554F9F"/>
    <w:rsid w:val="677508BD"/>
    <w:rsid w:val="6778CE22"/>
    <w:rsid w:val="679516E9"/>
    <w:rsid w:val="67A1D0D3"/>
    <w:rsid w:val="67C9A7E2"/>
    <w:rsid w:val="68045B6D"/>
    <w:rsid w:val="6833AFC8"/>
    <w:rsid w:val="6863626C"/>
    <w:rsid w:val="6877E555"/>
    <w:rsid w:val="68BA7C2A"/>
    <w:rsid w:val="68CB19D7"/>
    <w:rsid w:val="68CBA42A"/>
    <w:rsid w:val="68CF39EF"/>
    <w:rsid w:val="6903CA9F"/>
    <w:rsid w:val="691A26CE"/>
    <w:rsid w:val="693DA134"/>
    <w:rsid w:val="6982FEC8"/>
    <w:rsid w:val="69839911"/>
    <w:rsid w:val="6985E553"/>
    <w:rsid w:val="6989E62E"/>
    <w:rsid w:val="69B1AD83"/>
    <w:rsid w:val="69BB6076"/>
    <w:rsid w:val="69E0F9DE"/>
    <w:rsid w:val="69EE6F05"/>
    <w:rsid w:val="69F6CD42"/>
    <w:rsid w:val="69FCA4D6"/>
    <w:rsid w:val="6A297190"/>
    <w:rsid w:val="6A2A15DC"/>
    <w:rsid w:val="6A2D86BD"/>
    <w:rsid w:val="6A301CCF"/>
    <w:rsid w:val="6A47D334"/>
    <w:rsid w:val="6A66EA38"/>
    <w:rsid w:val="6A7A622A"/>
    <w:rsid w:val="6A7DD792"/>
    <w:rsid w:val="6AB5F72F"/>
    <w:rsid w:val="6AE572D9"/>
    <w:rsid w:val="6AF52A5F"/>
    <w:rsid w:val="6B1F6972"/>
    <w:rsid w:val="6B672F88"/>
    <w:rsid w:val="6B7A2DC4"/>
    <w:rsid w:val="6B9AF300"/>
    <w:rsid w:val="6BA370BC"/>
    <w:rsid w:val="6BA39F2E"/>
    <w:rsid w:val="6BAEC988"/>
    <w:rsid w:val="6C0584D6"/>
    <w:rsid w:val="6C077590"/>
    <w:rsid w:val="6C0B86E0"/>
    <w:rsid w:val="6C0D7547"/>
    <w:rsid w:val="6C10B817"/>
    <w:rsid w:val="6C419123"/>
    <w:rsid w:val="6C56DDE3"/>
    <w:rsid w:val="6C6E5E27"/>
    <w:rsid w:val="6C760DFD"/>
    <w:rsid w:val="6CE94E45"/>
    <w:rsid w:val="6D1158FC"/>
    <w:rsid w:val="6D596474"/>
    <w:rsid w:val="6D85BB1A"/>
    <w:rsid w:val="6DBC9EEB"/>
    <w:rsid w:val="6DC22772"/>
    <w:rsid w:val="6DC5870A"/>
    <w:rsid w:val="6DCEAE2F"/>
    <w:rsid w:val="6DE18A89"/>
    <w:rsid w:val="6DF4F5E0"/>
    <w:rsid w:val="6E1B5B8C"/>
    <w:rsid w:val="6E4B6440"/>
    <w:rsid w:val="6E91688E"/>
    <w:rsid w:val="6EAC8BFB"/>
    <w:rsid w:val="6EC47E39"/>
    <w:rsid w:val="6EE45ED3"/>
    <w:rsid w:val="6F12EFCA"/>
    <w:rsid w:val="6F2F459C"/>
    <w:rsid w:val="6F61576B"/>
    <w:rsid w:val="6F974810"/>
    <w:rsid w:val="6F9C8809"/>
    <w:rsid w:val="6FF29F5B"/>
    <w:rsid w:val="6FFC6ABE"/>
    <w:rsid w:val="7010F850"/>
    <w:rsid w:val="701CDEEB"/>
    <w:rsid w:val="7046327D"/>
    <w:rsid w:val="704FB470"/>
    <w:rsid w:val="70604E9A"/>
    <w:rsid w:val="70880BB3"/>
    <w:rsid w:val="70BD6F7C"/>
    <w:rsid w:val="70CB49D5"/>
    <w:rsid w:val="70FA97D6"/>
    <w:rsid w:val="71228AF7"/>
    <w:rsid w:val="713D39BE"/>
    <w:rsid w:val="714ED85F"/>
    <w:rsid w:val="715E9584"/>
    <w:rsid w:val="717082CE"/>
    <w:rsid w:val="71901C8C"/>
    <w:rsid w:val="71912DCA"/>
    <w:rsid w:val="71AAC7A5"/>
    <w:rsid w:val="71B0DF9B"/>
    <w:rsid w:val="71B8AF4C"/>
    <w:rsid w:val="71C0DDA7"/>
    <w:rsid w:val="71E501E5"/>
    <w:rsid w:val="72540157"/>
    <w:rsid w:val="72A5150F"/>
    <w:rsid w:val="72D0CCFA"/>
    <w:rsid w:val="72D5F4A0"/>
    <w:rsid w:val="72D82D48"/>
    <w:rsid w:val="72EF3E1F"/>
    <w:rsid w:val="730647C4"/>
    <w:rsid w:val="732D275D"/>
    <w:rsid w:val="735E0FAD"/>
    <w:rsid w:val="73701A7D"/>
    <w:rsid w:val="73A072DA"/>
    <w:rsid w:val="73B13410"/>
    <w:rsid w:val="73CD3890"/>
    <w:rsid w:val="73E2C65B"/>
    <w:rsid w:val="742C68AC"/>
    <w:rsid w:val="745A0DE8"/>
    <w:rsid w:val="7462BCA2"/>
    <w:rsid w:val="749DB94C"/>
    <w:rsid w:val="74A82390"/>
    <w:rsid w:val="74F4602A"/>
    <w:rsid w:val="751232D0"/>
    <w:rsid w:val="7572C91A"/>
    <w:rsid w:val="7579AC52"/>
    <w:rsid w:val="75969BE3"/>
    <w:rsid w:val="7597D662"/>
    <w:rsid w:val="75C1A9AA"/>
    <w:rsid w:val="75C4FBF3"/>
    <w:rsid w:val="75CEFAC0"/>
    <w:rsid w:val="75F9801A"/>
    <w:rsid w:val="75FC48DC"/>
    <w:rsid w:val="760B0F34"/>
    <w:rsid w:val="760D9562"/>
    <w:rsid w:val="762DC889"/>
    <w:rsid w:val="7631FB64"/>
    <w:rsid w:val="7640FB5B"/>
    <w:rsid w:val="7643F3F1"/>
    <w:rsid w:val="7678EE7C"/>
    <w:rsid w:val="76E6260B"/>
    <w:rsid w:val="7703E42A"/>
    <w:rsid w:val="770E997B"/>
    <w:rsid w:val="777A4B23"/>
    <w:rsid w:val="777F2E4B"/>
    <w:rsid w:val="77BA4EB4"/>
    <w:rsid w:val="77DCCBBC"/>
    <w:rsid w:val="77FD87AA"/>
    <w:rsid w:val="7849D392"/>
    <w:rsid w:val="78544369"/>
    <w:rsid w:val="7881F66C"/>
    <w:rsid w:val="78820DB5"/>
    <w:rsid w:val="789D2118"/>
    <w:rsid w:val="789E8E54"/>
    <w:rsid w:val="78AA69DC"/>
    <w:rsid w:val="7903ACC3"/>
    <w:rsid w:val="7913D836"/>
    <w:rsid w:val="7933E99E"/>
    <w:rsid w:val="793EC3AC"/>
    <w:rsid w:val="79C0FCB4"/>
    <w:rsid w:val="79FDF9E1"/>
    <w:rsid w:val="7A038133"/>
    <w:rsid w:val="7A42A7AD"/>
    <w:rsid w:val="7AC03E89"/>
    <w:rsid w:val="7AC6FD0A"/>
    <w:rsid w:val="7ACFB9FF"/>
    <w:rsid w:val="7AE10685"/>
    <w:rsid w:val="7B146C7E"/>
    <w:rsid w:val="7B18FCDD"/>
    <w:rsid w:val="7B31D4CE"/>
    <w:rsid w:val="7B565F61"/>
    <w:rsid w:val="7B7ECAF9"/>
    <w:rsid w:val="7BB9972E"/>
    <w:rsid w:val="7C64A369"/>
    <w:rsid w:val="7C6D01AD"/>
    <w:rsid w:val="7C74369C"/>
    <w:rsid w:val="7C8CE67E"/>
    <w:rsid w:val="7CB0BFDA"/>
    <w:rsid w:val="7CB39DFF"/>
    <w:rsid w:val="7CBE07E9"/>
    <w:rsid w:val="7CC32C9C"/>
    <w:rsid w:val="7CE9BECC"/>
    <w:rsid w:val="7CF340E8"/>
    <w:rsid w:val="7D178EFD"/>
    <w:rsid w:val="7D741AD6"/>
    <w:rsid w:val="7D90742A"/>
    <w:rsid w:val="7D92BA63"/>
    <w:rsid w:val="7DB894F3"/>
    <w:rsid w:val="7DE463EC"/>
    <w:rsid w:val="7E18A747"/>
    <w:rsid w:val="7E4D8131"/>
    <w:rsid w:val="7E504D33"/>
    <w:rsid w:val="7E5301C6"/>
    <w:rsid w:val="7E8C9687"/>
    <w:rsid w:val="7EAE584E"/>
    <w:rsid w:val="7EE60573"/>
    <w:rsid w:val="7F01D0B7"/>
    <w:rsid w:val="7F906AA7"/>
    <w:rsid w:val="7F90B427"/>
    <w:rsid w:val="7FC279F7"/>
    <w:rsid w:val="7FC6947C"/>
    <w:rsid w:val="7FDCE741"/>
    <w:rsid w:val="7F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034"/>
  <w15:chartTrackingRefBased/>
  <w15:docId w15:val="{3639B20A-41E5-487B-9660-60851465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5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5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5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2266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MILICI .</dc:creator>
  <cp:keywords/>
  <dc:description/>
  <cp:lastModifiedBy>RUAN DE OLIVEIRA SANTOS .</cp:lastModifiedBy>
  <cp:revision>7</cp:revision>
  <dcterms:created xsi:type="dcterms:W3CDTF">2024-05-02T13:54:00Z</dcterms:created>
  <dcterms:modified xsi:type="dcterms:W3CDTF">2024-06-10T12:48:00Z</dcterms:modified>
</cp:coreProperties>
</file>